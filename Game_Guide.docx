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99BE8" w14:textId="77777777" w:rsidR="006340D3" w:rsidRPr="002B3161" w:rsidRDefault="00732BEE" w:rsidP="002B3161">
      <w:pPr>
        <w:pStyle w:val="Title"/>
        <w:jc w:val="center"/>
        <w:rPr>
          <w:lang w:val="en-GB"/>
        </w:rPr>
      </w:pPr>
      <w:r w:rsidRPr="002B3161">
        <w:rPr>
          <w:lang w:val="en-GB"/>
        </w:rPr>
        <w:t>Game Guide</w:t>
      </w:r>
    </w:p>
    <w:p w14:paraId="279F0746" w14:textId="592CAA32" w:rsidR="006340D3" w:rsidRPr="002B3161" w:rsidRDefault="006340D3" w:rsidP="002B3161">
      <w:pPr>
        <w:pStyle w:val="Body"/>
        <w:rPr>
          <w:rFonts w:cs="Calibri"/>
          <w:sz w:val="24"/>
          <w:szCs w:val="24"/>
          <w:lang w:val="en-GB"/>
        </w:rPr>
      </w:pPr>
    </w:p>
    <w:p w14:paraId="1AE6C2CD" w14:textId="77777777" w:rsidR="006340D3" w:rsidRPr="002B3161" w:rsidRDefault="00732BEE" w:rsidP="002B3161">
      <w:pPr>
        <w:pStyle w:val="Heading1"/>
        <w:rPr>
          <w:rStyle w:val="Heading1Char"/>
        </w:rPr>
      </w:pPr>
      <w:r w:rsidRPr="00421CB6">
        <w:t>Game Premise</w:t>
      </w:r>
    </w:p>
    <w:p w14:paraId="31C51998" w14:textId="51F03547" w:rsidR="009703A3" w:rsidRPr="002B3161" w:rsidRDefault="00A3288B" w:rsidP="002B3161">
      <w:pPr>
        <w:pStyle w:val="Body"/>
        <w:rPr>
          <w:rFonts w:cs="Calibri"/>
          <w:sz w:val="24"/>
          <w:szCs w:val="24"/>
          <w:u w:val="single"/>
          <w:lang w:val="en-US"/>
        </w:rPr>
      </w:pPr>
      <w:r w:rsidRPr="00A3288B">
        <w:rPr>
          <w:rFonts w:cs="Calibri"/>
          <w:color w:val="auto"/>
          <w:sz w:val="24"/>
          <w:szCs w:val="24"/>
          <w:lang w:val="en-US" w:eastAsia="en-US"/>
          <w14:textOutline w14:w="0" w14:cap="rnd" w14:cmpd="sng" w14:algn="ctr">
            <w14:noFill/>
            <w14:prstDash w14:val="solid"/>
            <w14:bevel/>
          </w14:textOutline>
        </w:rPr>
        <w:t>Players, hereafter named ‘Druids’ advance around the board, building up and using their mana reserves to acquire Grassland within Realms. The goal is to acquire all Grassland within a Realm and then develop these Grasslands into prospering forests in order to combat the effect unsustainable logging and deforestation has had on global warming and wildlife’s habitats; restoring health to the planet. Mana will also be given to rival Druids when resting in their forests to contribute to the upkeep of those Grasslands and help in the worldwide fight to save the planet from destruction!</w:t>
      </w:r>
    </w:p>
    <w:p w14:paraId="7070B60E" w14:textId="77777777" w:rsidR="00926A70" w:rsidRDefault="009703A3" w:rsidP="002B3161">
      <w:pPr>
        <w:pStyle w:val="Heading1"/>
        <w:rPr>
          <w:u w:color="000000"/>
          <w:lang w:eastAsia="ja-JP"/>
        </w:rPr>
      </w:pPr>
      <w:r w:rsidRPr="002B3161">
        <w:rPr>
          <w:u w:color="000000"/>
          <w:lang w:eastAsia="ja-JP"/>
        </w:rPr>
        <w:t>O</w:t>
      </w:r>
      <w:r w:rsidR="00732BEE" w:rsidRPr="002B3161">
        <w:rPr>
          <w:u w:color="000000"/>
          <w:lang w:eastAsia="ja-JP"/>
        </w:rPr>
        <w:t>bjective</w:t>
      </w:r>
    </w:p>
    <w:p w14:paraId="59D8B404" w14:textId="27964084" w:rsidR="31AF62BE" w:rsidRPr="00421CB6" w:rsidRDefault="00A3288B" w:rsidP="002B3161">
      <w:pPr>
        <w:spacing w:after="240"/>
        <w:rPr>
          <w:rFonts w:cs="Calibri"/>
        </w:rPr>
      </w:pPr>
      <w:r w:rsidRPr="00A3288B">
        <w:rPr>
          <w:rFonts w:cs="Calibri"/>
        </w:rPr>
        <w:t>Druids aim to acquire all Grasslands within as many Realms as they can so the Grasslands can be developed, maximizing their contribution in the fight to save the planet. Play ends either when only one Druid remains controlling the entire board, or when a Druid chooses to end the game. When the game ends the winner will be the Druid who has made the biggest difference. This contribution is measured by the Druid who have the highest CO2 Reduction Rating when the game ends.</w:t>
      </w:r>
    </w:p>
    <w:p w14:paraId="0635C0D3" w14:textId="61B57D2C" w:rsidR="006543D9" w:rsidRPr="00421CB6" w:rsidRDefault="006543D9" w:rsidP="002B3161">
      <w:pPr>
        <w:pStyle w:val="Heading1"/>
      </w:pPr>
      <w:r w:rsidRPr="00421CB6">
        <w:t>Preparation</w:t>
      </w:r>
    </w:p>
    <w:p w14:paraId="2D06A705" w14:textId="77777777" w:rsidR="00A3288B" w:rsidRPr="00A3288B" w:rsidRDefault="00A3288B" w:rsidP="00A3288B">
      <w:pPr>
        <w:pStyle w:val="Body"/>
        <w:numPr>
          <w:ilvl w:val="0"/>
          <w:numId w:val="22"/>
        </w:numPr>
        <w:rPr>
          <w:rFonts w:cs="Calibri"/>
          <w:sz w:val="24"/>
          <w:szCs w:val="24"/>
          <w:lang w:val="en-US"/>
        </w:rPr>
      </w:pPr>
      <w:r w:rsidRPr="00A3288B">
        <w:rPr>
          <w:rFonts w:cs="Calibri"/>
          <w:sz w:val="24"/>
          <w:szCs w:val="24"/>
          <w:lang w:val="en-US"/>
        </w:rPr>
        <w:t>The game has 2 to 4 Druids</w:t>
      </w:r>
    </w:p>
    <w:p w14:paraId="734240C2" w14:textId="77777777" w:rsidR="00A3288B" w:rsidRPr="00A3288B" w:rsidRDefault="00A3288B" w:rsidP="00A3288B">
      <w:pPr>
        <w:pStyle w:val="Body"/>
        <w:numPr>
          <w:ilvl w:val="0"/>
          <w:numId w:val="22"/>
        </w:numPr>
        <w:rPr>
          <w:rFonts w:cs="Calibri"/>
          <w:sz w:val="24"/>
          <w:szCs w:val="24"/>
          <w:lang w:val="en-US"/>
        </w:rPr>
      </w:pPr>
      <w:r w:rsidRPr="00A3288B">
        <w:rPr>
          <w:rFonts w:cs="Calibri"/>
          <w:sz w:val="24"/>
          <w:szCs w:val="24"/>
          <w:lang w:val="en-US"/>
        </w:rPr>
        <w:t>The Druids’ names are enter at the beginning of the gameplay.</w:t>
      </w:r>
    </w:p>
    <w:p w14:paraId="4FBB396D" w14:textId="77777777" w:rsidR="00A3288B" w:rsidRPr="00A3288B" w:rsidRDefault="00A3288B" w:rsidP="00A3288B">
      <w:pPr>
        <w:pStyle w:val="Body"/>
        <w:numPr>
          <w:ilvl w:val="0"/>
          <w:numId w:val="22"/>
        </w:numPr>
        <w:rPr>
          <w:rFonts w:cs="Calibri"/>
          <w:sz w:val="24"/>
          <w:szCs w:val="24"/>
          <w:lang w:val="en-US"/>
        </w:rPr>
      </w:pPr>
      <w:r w:rsidRPr="00A3288B">
        <w:rPr>
          <w:rFonts w:cs="Calibri"/>
          <w:sz w:val="24"/>
          <w:szCs w:val="24"/>
          <w:lang w:val="en-US"/>
        </w:rPr>
        <w:t>Druids take turns to throw two virtual dice at the time of their turn.</w:t>
      </w:r>
    </w:p>
    <w:p w14:paraId="5C96FA9D" w14:textId="77777777" w:rsidR="00A3288B" w:rsidRPr="00A3288B" w:rsidRDefault="00A3288B" w:rsidP="00A3288B">
      <w:pPr>
        <w:pStyle w:val="Body"/>
        <w:numPr>
          <w:ilvl w:val="0"/>
          <w:numId w:val="22"/>
        </w:numPr>
        <w:rPr>
          <w:rFonts w:cs="Calibri"/>
          <w:sz w:val="24"/>
          <w:szCs w:val="24"/>
          <w:lang w:val="en-US"/>
        </w:rPr>
      </w:pPr>
      <w:r w:rsidRPr="00A3288B">
        <w:rPr>
          <w:rFonts w:cs="Calibri"/>
          <w:sz w:val="24"/>
          <w:szCs w:val="24"/>
          <w:lang w:val="en-US"/>
        </w:rPr>
        <w:t>The combined number of the dice dictates how many squares the Druid can pass through.</w:t>
      </w:r>
    </w:p>
    <w:p w14:paraId="27194815" w14:textId="77777777" w:rsidR="00A3288B" w:rsidRPr="00A3288B" w:rsidRDefault="00A3288B" w:rsidP="00A3288B">
      <w:pPr>
        <w:pStyle w:val="Body"/>
        <w:numPr>
          <w:ilvl w:val="0"/>
          <w:numId w:val="22"/>
        </w:numPr>
        <w:rPr>
          <w:rFonts w:cs="Calibri"/>
          <w:sz w:val="24"/>
          <w:szCs w:val="24"/>
          <w:lang w:val="en-US"/>
        </w:rPr>
      </w:pPr>
      <w:r w:rsidRPr="00A3288B">
        <w:rPr>
          <w:rFonts w:cs="Calibri"/>
          <w:sz w:val="24"/>
          <w:szCs w:val="24"/>
          <w:lang w:val="en-US"/>
        </w:rPr>
        <w:t>Each Druid has a starting mana balance of 1,000 mana points and a CO2 reduction rating of 0.</w:t>
      </w:r>
    </w:p>
    <w:p w14:paraId="0FEF0873" w14:textId="77777777" w:rsidR="00A3288B" w:rsidRPr="00A3288B" w:rsidRDefault="00A3288B" w:rsidP="00A3288B">
      <w:pPr>
        <w:pStyle w:val="Body"/>
        <w:numPr>
          <w:ilvl w:val="0"/>
          <w:numId w:val="22"/>
        </w:numPr>
        <w:rPr>
          <w:rFonts w:cs="Calibri"/>
          <w:sz w:val="24"/>
          <w:szCs w:val="24"/>
          <w:lang w:val="en-US"/>
        </w:rPr>
      </w:pPr>
      <w:r w:rsidRPr="00A3288B">
        <w:rPr>
          <w:rFonts w:cs="Calibri"/>
          <w:sz w:val="24"/>
          <w:szCs w:val="24"/>
          <w:lang w:val="en-US"/>
        </w:rPr>
        <w:t>Before the game commences, Druids will each roll the dice. Turns will be taken in order of dice roll from the highest to lowest dice roll, in the event of a tie dice will be rolled again.</w:t>
      </w:r>
    </w:p>
    <w:p w14:paraId="7B5016CC" w14:textId="77777777" w:rsidR="006543D9" w:rsidRPr="00A3288B" w:rsidRDefault="006543D9">
      <w:pPr>
        <w:pStyle w:val="Body"/>
        <w:rPr>
          <w:rFonts w:cs="Calibri"/>
          <w:sz w:val="24"/>
          <w:szCs w:val="24"/>
          <w:u w:val="single"/>
          <w:lang w:val="en-US"/>
        </w:rPr>
      </w:pPr>
    </w:p>
    <w:p w14:paraId="4D453EDF" w14:textId="298DE682" w:rsidR="00516807" w:rsidRDefault="00612905" w:rsidP="002B3161">
      <w:pPr>
        <w:pStyle w:val="Heading1"/>
      </w:pPr>
      <w:r>
        <w:t xml:space="preserve">What is </w:t>
      </w:r>
      <w:r w:rsidR="00D90DF2">
        <w:t>m</w:t>
      </w:r>
      <w:r w:rsidR="00516807">
        <w:t>ana</w:t>
      </w:r>
      <w:r w:rsidR="005F2D3C">
        <w:t>?</w:t>
      </w:r>
    </w:p>
    <w:p w14:paraId="0A79DECE" w14:textId="5E585307" w:rsidR="00516807" w:rsidRPr="00516807" w:rsidRDefault="00A3288B" w:rsidP="00A3288B">
      <w:pPr>
        <w:pStyle w:val="NoSpacing"/>
        <w:numPr>
          <w:ilvl w:val="0"/>
          <w:numId w:val="24"/>
        </w:numPr>
      </w:pPr>
      <w:r w:rsidRPr="00A3288B">
        <w:rPr>
          <w:u w:color="000000"/>
        </w:rPr>
        <w:t>Mana is the Druid’s power and is used as the resource to exchange for grassland, developments, upgrades and when visiting other Druid’s grassland.</w:t>
      </w:r>
    </w:p>
    <w:p w14:paraId="6C20CAAD" w14:textId="77777777" w:rsidR="00A3288B" w:rsidRDefault="00A3288B">
      <w:pPr>
        <w:rPr>
          <w:rFonts w:asciiTheme="majorHAnsi" w:eastAsiaTheme="majorEastAsia" w:hAnsiTheme="majorHAnsi" w:cstheme="majorBidi"/>
          <w:color w:val="3E762A" w:themeColor="accent1" w:themeShade="BF"/>
          <w:sz w:val="32"/>
          <w:szCs w:val="32"/>
        </w:rPr>
      </w:pPr>
      <w:r>
        <w:br w:type="page"/>
      </w:r>
    </w:p>
    <w:p w14:paraId="62E7FEF6" w14:textId="04027076" w:rsidR="006340D3" w:rsidRDefault="00732BEE" w:rsidP="002B3161">
      <w:pPr>
        <w:pStyle w:val="Heading1"/>
      </w:pPr>
      <w:r w:rsidRPr="00421CB6">
        <w:lastRenderedPageBreak/>
        <w:t>The Board</w:t>
      </w:r>
    </w:p>
    <w:p w14:paraId="7E1A4812" w14:textId="429A9B2A" w:rsidR="002B3161" w:rsidRDefault="002B3161" w:rsidP="002B3161"/>
    <w:p w14:paraId="0D7D72CE" w14:textId="3E42CFBB" w:rsidR="00A3288B" w:rsidRPr="002B3161" w:rsidRDefault="00A3288B" w:rsidP="002B3161">
      <w:r>
        <w:rPr>
          <w:noProof/>
        </w:rPr>
        <w:drawing>
          <wp:anchor distT="0" distB="0" distL="114300" distR="114300" simplePos="0" relativeHeight="251659264" behindDoc="0" locked="0" layoutInCell="1" allowOverlap="1" wp14:anchorId="5D1F6821" wp14:editId="6942AF0F">
            <wp:simplePos x="0" y="0"/>
            <wp:positionH relativeFrom="margin">
              <wp:align>center</wp:align>
            </wp:positionH>
            <wp:positionV relativeFrom="paragraph">
              <wp:posOffset>11094</wp:posOffset>
            </wp:positionV>
            <wp:extent cx="2893695" cy="2896235"/>
            <wp:effectExtent l="0" t="0" r="1905" b="0"/>
            <wp:wrapTopAndBottom/>
            <wp:docPr id="27" name="Picture 2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Timeline&#10;&#10;Description automatically generated"/>
                    <pic:cNvPicPr/>
                  </pic:nvPicPr>
                  <pic:blipFill rotWithShape="1">
                    <a:blip r:embed="rId11">
                      <a:extLst>
                        <a:ext uri="{28A0092B-C50C-407E-A947-70E740481C1C}">
                          <a14:useLocalDpi xmlns:a14="http://schemas.microsoft.com/office/drawing/2010/main" val="0"/>
                        </a:ext>
                      </a:extLst>
                    </a:blip>
                    <a:srcRect l="59941" t="14518" b="13962"/>
                    <a:stretch/>
                  </pic:blipFill>
                  <pic:spPr bwMode="auto">
                    <a:xfrm>
                      <a:off x="0" y="0"/>
                      <a:ext cx="2893695" cy="28962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2D085E" w14:textId="77777777" w:rsidR="006340D3" w:rsidRPr="002B3161" w:rsidRDefault="00732BEE" w:rsidP="002B3161">
      <w:pPr>
        <w:pStyle w:val="Heading4"/>
      </w:pPr>
      <w:r w:rsidRPr="002B3161">
        <w:t>Sacred Alder Square</w:t>
      </w:r>
    </w:p>
    <w:p w14:paraId="67712606" w14:textId="77777777" w:rsidR="00A3288B" w:rsidRPr="00A3288B" w:rsidRDefault="00A3288B" w:rsidP="00A3288B">
      <w:pPr>
        <w:pStyle w:val="ListParagraph"/>
        <w:numPr>
          <w:ilvl w:val="0"/>
          <w:numId w:val="24"/>
        </w:numPr>
        <w:rPr>
          <w:sz w:val="24"/>
          <w:szCs w:val="24"/>
        </w:rPr>
      </w:pPr>
      <w:r w:rsidRPr="00A3288B">
        <w:rPr>
          <w:sz w:val="24"/>
          <w:szCs w:val="24"/>
        </w:rPr>
        <w:t>The Sacred Alder square is the birthplace of the Druids, and as such, it is where play begins.</w:t>
      </w:r>
    </w:p>
    <w:p w14:paraId="7ACC980E" w14:textId="77777777" w:rsidR="00A3288B" w:rsidRPr="00A3288B" w:rsidRDefault="00A3288B" w:rsidP="00A3288B">
      <w:pPr>
        <w:pStyle w:val="ListParagraph"/>
        <w:numPr>
          <w:ilvl w:val="0"/>
          <w:numId w:val="24"/>
        </w:numPr>
        <w:rPr>
          <w:sz w:val="24"/>
          <w:szCs w:val="24"/>
        </w:rPr>
      </w:pPr>
      <w:r w:rsidRPr="00A3288B">
        <w:rPr>
          <w:sz w:val="24"/>
          <w:szCs w:val="24"/>
        </w:rPr>
        <w:t>After every full rotation of the board, Druids are granted 100 mana as they pass the Sacred Alder Square to symbolize them restoring their magical energy in their sanctuary.</w:t>
      </w:r>
    </w:p>
    <w:p w14:paraId="15F25629" w14:textId="77777777" w:rsidR="00A3288B" w:rsidRPr="00A3288B" w:rsidRDefault="00A3288B" w:rsidP="00A3288B">
      <w:pPr>
        <w:pStyle w:val="ListParagraph"/>
        <w:numPr>
          <w:ilvl w:val="0"/>
          <w:numId w:val="24"/>
        </w:numPr>
        <w:rPr>
          <w:sz w:val="24"/>
          <w:szCs w:val="24"/>
        </w:rPr>
      </w:pPr>
      <w:r w:rsidRPr="00A3288B">
        <w:rPr>
          <w:sz w:val="24"/>
          <w:szCs w:val="24"/>
        </w:rPr>
        <w:t>Ending your turn on the Sacred Alder Square grants an additional 100-mana bonus, bringing the total earned to 200 mana instead.</w:t>
      </w:r>
    </w:p>
    <w:p w14:paraId="01372D3A" w14:textId="77777777" w:rsidR="002B3161" w:rsidRPr="002B3161" w:rsidRDefault="002B3161" w:rsidP="002B3161">
      <w:pPr>
        <w:rPr>
          <w:rFonts w:cs="Calibri"/>
        </w:rPr>
      </w:pPr>
    </w:p>
    <w:p w14:paraId="4BCC8C68" w14:textId="77777777" w:rsidR="006340D3" w:rsidRPr="00421CB6" w:rsidRDefault="00732BEE" w:rsidP="002B3161">
      <w:pPr>
        <w:pStyle w:val="Heading4"/>
      </w:pPr>
      <w:r w:rsidRPr="00421CB6">
        <w:t>Forest Squares</w:t>
      </w:r>
    </w:p>
    <w:p w14:paraId="7AD0AA9D" w14:textId="77777777" w:rsidR="00A3288B" w:rsidRPr="00A3288B" w:rsidRDefault="00A3288B" w:rsidP="00A3288B">
      <w:pPr>
        <w:pStyle w:val="ListParagraph"/>
        <w:numPr>
          <w:ilvl w:val="0"/>
          <w:numId w:val="25"/>
        </w:numPr>
        <w:rPr>
          <w:rFonts w:cs="Calibri"/>
          <w:sz w:val="24"/>
          <w:szCs w:val="24"/>
        </w:rPr>
      </w:pPr>
      <w:r w:rsidRPr="00A3288B">
        <w:rPr>
          <w:rFonts w:cs="Calibri"/>
          <w:sz w:val="24"/>
          <w:szCs w:val="24"/>
        </w:rPr>
        <w:t>There are 4 realms each with a number of grasslands as shown in the game board diagram.</w:t>
      </w:r>
    </w:p>
    <w:p w14:paraId="322E3203" w14:textId="77777777" w:rsidR="00A3288B" w:rsidRPr="00A3288B" w:rsidRDefault="00A3288B" w:rsidP="00A3288B">
      <w:pPr>
        <w:pStyle w:val="ListParagraph"/>
        <w:numPr>
          <w:ilvl w:val="0"/>
          <w:numId w:val="25"/>
        </w:numPr>
        <w:rPr>
          <w:rFonts w:cs="Calibri"/>
          <w:sz w:val="24"/>
          <w:szCs w:val="24"/>
        </w:rPr>
      </w:pPr>
      <w:r w:rsidRPr="00A3288B">
        <w:rPr>
          <w:rFonts w:cs="Calibri"/>
          <w:sz w:val="24"/>
          <w:szCs w:val="24"/>
        </w:rPr>
        <w:t>At the beginning of the game each grassland is vacant.</w:t>
      </w:r>
    </w:p>
    <w:p w14:paraId="31416300" w14:textId="77777777" w:rsidR="00A3288B" w:rsidRPr="00A3288B" w:rsidRDefault="00A3288B" w:rsidP="00A3288B">
      <w:pPr>
        <w:pStyle w:val="ListParagraph"/>
        <w:numPr>
          <w:ilvl w:val="0"/>
          <w:numId w:val="25"/>
        </w:numPr>
        <w:rPr>
          <w:rFonts w:cs="Calibri"/>
          <w:sz w:val="24"/>
          <w:szCs w:val="24"/>
        </w:rPr>
      </w:pPr>
      <w:r w:rsidRPr="00A3288B">
        <w:rPr>
          <w:rFonts w:cs="Calibri"/>
          <w:sz w:val="24"/>
          <w:szCs w:val="24"/>
        </w:rPr>
        <w:t xml:space="preserve">When a Druid lands on a vacant grassland they can choose to invest the required mana points to acquire that grassland or, alternatively, choose not buy, thus leaving the grassland vacant. </w:t>
      </w:r>
    </w:p>
    <w:p w14:paraId="347FBC89" w14:textId="77777777" w:rsidR="00A3288B" w:rsidRPr="00A3288B" w:rsidRDefault="00A3288B" w:rsidP="00A3288B">
      <w:pPr>
        <w:pStyle w:val="ListParagraph"/>
        <w:numPr>
          <w:ilvl w:val="0"/>
          <w:numId w:val="25"/>
        </w:numPr>
        <w:rPr>
          <w:rFonts w:cs="Calibri"/>
          <w:sz w:val="24"/>
          <w:szCs w:val="24"/>
        </w:rPr>
      </w:pPr>
      <w:r w:rsidRPr="00A3288B">
        <w:rPr>
          <w:rFonts w:cs="Calibri"/>
          <w:sz w:val="24"/>
          <w:szCs w:val="24"/>
        </w:rPr>
        <w:t>The cost to acquire a grassland varies depending on the realm it is part of (see ‘Charges and CO2 reduction rating’ section).</w:t>
      </w:r>
    </w:p>
    <w:p w14:paraId="23709CD4" w14:textId="77777777" w:rsidR="00A3288B" w:rsidRPr="00A3288B" w:rsidRDefault="00A3288B" w:rsidP="00A3288B">
      <w:pPr>
        <w:pStyle w:val="ListParagraph"/>
        <w:numPr>
          <w:ilvl w:val="0"/>
          <w:numId w:val="25"/>
        </w:numPr>
        <w:rPr>
          <w:rFonts w:cs="Calibri"/>
          <w:sz w:val="24"/>
          <w:szCs w:val="24"/>
        </w:rPr>
      </w:pPr>
      <w:r w:rsidRPr="00A3288B">
        <w:rPr>
          <w:rFonts w:cs="Calibri"/>
          <w:sz w:val="24"/>
          <w:szCs w:val="24"/>
        </w:rPr>
        <w:t xml:space="preserve">When the Druid acquires the grassland they are then considered to “own” it and from thereon in, any other Druid who lands on the grassland will be required to contribute mana towards the upkeep of that area. This “fee” will vary depending on what realm the grassland is in, and how developed it is. The “fee” will be transferred </w:t>
      </w:r>
      <w:r w:rsidRPr="00A3288B">
        <w:rPr>
          <w:rFonts w:cs="Calibri"/>
          <w:sz w:val="24"/>
          <w:szCs w:val="24"/>
        </w:rPr>
        <w:lastRenderedPageBreak/>
        <w:t>to the owner of the area (see ‘Landing on an Opponent’s Grassland’ section for details on this).</w:t>
      </w:r>
    </w:p>
    <w:p w14:paraId="323D2850" w14:textId="77777777" w:rsidR="00A3288B" w:rsidRPr="00A3288B" w:rsidRDefault="00A3288B" w:rsidP="00A3288B">
      <w:pPr>
        <w:pStyle w:val="ListParagraph"/>
        <w:numPr>
          <w:ilvl w:val="0"/>
          <w:numId w:val="25"/>
        </w:numPr>
        <w:rPr>
          <w:rFonts w:cs="Calibri"/>
          <w:sz w:val="24"/>
          <w:szCs w:val="24"/>
        </w:rPr>
      </w:pPr>
      <w:r w:rsidRPr="00A3288B">
        <w:rPr>
          <w:rFonts w:cs="Calibri"/>
          <w:sz w:val="24"/>
          <w:szCs w:val="24"/>
        </w:rPr>
        <w:t>A Druid must own all grasslands within a realm before they can begin to develop any of their grasslands (see ‘Planting Forest’ section for details on this).</w:t>
      </w:r>
    </w:p>
    <w:p w14:paraId="6F4060D9" w14:textId="77777777" w:rsidR="00A3288B" w:rsidRPr="00A3288B" w:rsidRDefault="00A3288B" w:rsidP="00A3288B">
      <w:pPr>
        <w:pStyle w:val="ListParagraph"/>
        <w:numPr>
          <w:ilvl w:val="0"/>
          <w:numId w:val="25"/>
        </w:numPr>
        <w:rPr>
          <w:rFonts w:cs="Calibri"/>
          <w:sz w:val="24"/>
          <w:szCs w:val="24"/>
        </w:rPr>
      </w:pPr>
      <w:r w:rsidRPr="00A3288B">
        <w:rPr>
          <w:rFonts w:cs="Calibri"/>
          <w:sz w:val="24"/>
          <w:szCs w:val="24"/>
        </w:rPr>
        <w:t>Once a Druid has planted 3 forests on their grassland they can implement an upgrade (see ‘Upgrading to wildlife sanctuary’ section for details on this).</w:t>
      </w:r>
    </w:p>
    <w:p w14:paraId="7F87AEFA" w14:textId="77777777" w:rsidR="002B3161" w:rsidRPr="002B3161" w:rsidRDefault="002B3161" w:rsidP="002B3161">
      <w:pPr>
        <w:rPr>
          <w:rFonts w:cs="Calibri"/>
        </w:rPr>
      </w:pPr>
    </w:p>
    <w:p w14:paraId="7F0F74D8" w14:textId="763CF3AD" w:rsidR="006340D3" w:rsidRPr="002B3161" w:rsidRDefault="006340D3" w:rsidP="002B3161">
      <w:pPr>
        <w:rPr>
          <w:rFonts w:cs="Calibri"/>
        </w:rPr>
      </w:pPr>
    </w:p>
    <w:p w14:paraId="0F02806D" w14:textId="014E7F72" w:rsidR="006340D3" w:rsidRPr="00421CB6" w:rsidRDefault="005711B8" w:rsidP="002B3161">
      <w:pPr>
        <w:pStyle w:val="Heading4"/>
      </w:pPr>
      <w:r>
        <w:t>Scenic Viewpoint</w:t>
      </w:r>
    </w:p>
    <w:p w14:paraId="6E05961C" w14:textId="3B7BDF4D" w:rsidR="006340D3" w:rsidRDefault="00732BEE" w:rsidP="002B3161">
      <w:pPr>
        <w:pStyle w:val="ListParagraph"/>
        <w:numPr>
          <w:ilvl w:val="0"/>
          <w:numId w:val="12"/>
        </w:numPr>
        <w:rPr>
          <w:rFonts w:cs="Calibri"/>
          <w:sz w:val="24"/>
          <w:szCs w:val="24"/>
        </w:rPr>
      </w:pPr>
      <w:r w:rsidRPr="00421CB6">
        <w:rPr>
          <w:rFonts w:cs="Calibri"/>
          <w:sz w:val="24"/>
          <w:szCs w:val="24"/>
        </w:rPr>
        <w:t xml:space="preserve">The </w:t>
      </w:r>
      <w:r w:rsidR="005711B8">
        <w:rPr>
          <w:rFonts w:cs="Calibri"/>
          <w:sz w:val="24"/>
          <w:szCs w:val="24"/>
        </w:rPr>
        <w:t>scenic viewpoint</w:t>
      </w:r>
      <w:r w:rsidRPr="00421CB6">
        <w:rPr>
          <w:rFonts w:cs="Calibri"/>
          <w:sz w:val="24"/>
          <w:szCs w:val="24"/>
        </w:rPr>
        <w:t xml:space="preserve"> represents a safe place for the druids to stop. There are no consequences for landing on this square.</w:t>
      </w:r>
    </w:p>
    <w:p w14:paraId="2A244B31" w14:textId="77777777" w:rsidR="002B3161" w:rsidRPr="002B3161" w:rsidRDefault="002B3161" w:rsidP="002B3161">
      <w:pPr>
        <w:rPr>
          <w:rFonts w:cs="Calibri"/>
        </w:rPr>
      </w:pPr>
    </w:p>
    <w:p w14:paraId="504F5D02" w14:textId="77777777" w:rsidR="002B3161" w:rsidRPr="00421CB6" w:rsidRDefault="002B3161" w:rsidP="002B3161">
      <w:pPr>
        <w:pStyle w:val="Heading1"/>
      </w:pPr>
      <w:r w:rsidRPr="00421CB6">
        <w:t>Landing on an Opponent</w:t>
      </w:r>
      <w:r w:rsidRPr="00421CB6">
        <w:rPr>
          <w:rtl/>
        </w:rPr>
        <w:t>’</w:t>
      </w:r>
      <w:r w:rsidRPr="00421CB6">
        <w:rPr>
          <w:lang w:val="da-DK"/>
        </w:rPr>
        <w:t xml:space="preserve">s </w:t>
      </w:r>
      <w:r>
        <w:rPr>
          <w:lang w:val="da-DK"/>
        </w:rPr>
        <w:t>Grassland</w:t>
      </w:r>
    </w:p>
    <w:p w14:paraId="3CD00E63" w14:textId="77777777" w:rsidR="00A3288B" w:rsidRPr="00A3288B" w:rsidRDefault="00A3288B" w:rsidP="00A3288B">
      <w:pPr>
        <w:pStyle w:val="ListParagraph"/>
        <w:numPr>
          <w:ilvl w:val="0"/>
          <w:numId w:val="26"/>
        </w:numPr>
        <w:rPr>
          <w:rFonts w:cs="Calibri"/>
          <w:sz w:val="24"/>
          <w:szCs w:val="24"/>
        </w:rPr>
      </w:pPr>
      <w:r w:rsidRPr="00A3288B">
        <w:rPr>
          <w:rFonts w:cs="Calibri"/>
          <w:sz w:val="24"/>
          <w:szCs w:val="24"/>
        </w:rPr>
        <w:t>Landing on an “owned” grassland results in the Druid having to pay a mana “fee” towards the upkeep of the grassland as they pass through.</w:t>
      </w:r>
    </w:p>
    <w:p w14:paraId="14C4AEE1" w14:textId="77777777" w:rsidR="00A3288B" w:rsidRPr="00A3288B" w:rsidRDefault="00A3288B" w:rsidP="00A3288B">
      <w:pPr>
        <w:pStyle w:val="ListParagraph"/>
        <w:numPr>
          <w:ilvl w:val="0"/>
          <w:numId w:val="26"/>
        </w:numPr>
        <w:rPr>
          <w:rFonts w:cs="Calibri"/>
          <w:sz w:val="24"/>
          <w:szCs w:val="24"/>
        </w:rPr>
      </w:pPr>
      <w:r w:rsidRPr="00A3288B">
        <w:rPr>
          <w:rFonts w:cs="Calibri"/>
          <w:sz w:val="24"/>
          <w:szCs w:val="24"/>
        </w:rPr>
        <w:t>The “fee” per grassland varies depending on which realm it is in and how many developments have been done on that grassland (see ‘Charges and CO2 reduction rating’ section).</w:t>
      </w:r>
    </w:p>
    <w:p w14:paraId="30E53F9E" w14:textId="77777777" w:rsidR="00217234" w:rsidRDefault="00217234" w:rsidP="00081E86"/>
    <w:p w14:paraId="675C9912" w14:textId="1A32713B" w:rsidR="006340D3" w:rsidRPr="00421CB6" w:rsidRDefault="002B3161" w:rsidP="002B3161">
      <w:pPr>
        <w:pStyle w:val="Heading1"/>
      </w:pPr>
      <w:r>
        <w:t>Planting forests</w:t>
      </w:r>
    </w:p>
    <w:p w14:paraId="02D2E6D8" w14:textId="77777777" w:rsidR="00A3288B" w:rsidRPr="00A3288B" w:rsidRDefault="00A3288B" w:rsidP="00A3288B">
      <w:pPr>
        <w:pStyle w:val="Body"/>
        <w:numPr>
          <w:ilvl w:val="0"/>
          <w:numId w:val="27"/>
        </w:numPr>
        <w:rPr>
          <w:rFonts w:cs="Calibri"/>
          <w:sz w:val="24"/>
          <w:szCs w:val="24"/>
          <w:lang w:val="en-US"/>
          <w14:textOutline w14:w="0" w14:cap="rnd" w14:cmpd="sng" w14:algn="ctr">
            <w14:noFill/>
            <w14:prstDash w14:val="solid"/>
            <w14:bevel/>
          </w14:textOutline>
        </w:rPr>
      </w:pPr>
      <w:r w:rsidRPr="00A3288B">
        <w:rPr>
          <w:rFonts w:cs="Calibri"/>
          <w:sz w:val="24"/>
          <w:szCs w:val="24"/>
          <w:lang w:val="en-US"/>
          <w14:textOutline w14:w="0" w14:cap="rnd" w14:cmpd="sng" w14:algn="ctr">
            <w14:noFill/>
            <w14:prstDash w14:val="solid"/>
            <w14:bevel/>
          </w14:textOutline>
        </w:rPr>
        <w:t>Once a Druid owns all grasslands within a realm they can begin to plant forests in any of their grasslands.</w:t>
      </w:r>
    </w:p>
    <w:p w14:paraId="6FEE99A6" w14:textId="77777777" w:rsidR="00A3288B" w:rsidRPr="00A3288B" w:rsidRDefault="00A3288B" w:rsidP="00A3288B">
      <w:pPr>
        <w:pStyle w:val="Body"/>
        <w:numPr>
          <w:ilvl w:val="0"/>
          <w:numId w:val="27"/>
        </w:numPr>
        <w:rPr>
          <w:rFonts w:cs="Calibri"/>
          <w:sz w:val="24"/>
          <w:szCs w:val="24"/>
          <w:lang w:val="en-US"/>
          <w14:textOutline w14:w="0" w14:cap="rnd" w14:cmpd="sng" w14:algn="ctr">
            <w14:noFill/>
            <w14:prstDash w14:val="solid"/>
            <w14:bevel/>
          </w14:textOutline>
        </w:rPr>
      </w:pPr>
      <w:r w:rsidRPr="00A3288B">
        <w:rPr>
          <w:rFonts w:cs="Calibri"/>
          <w:sz w:val="24"/>
          <w:szCs w:val="24"/>
          <w:lang w:val="en-US"/>
          <w14:textOutline w14:w="0" w14:cap="rnd" w14:cmpd="sng" w14:algn="ctr">
            <w14:noFill/>
            <w14:prstDash w14:val="solid"/>
            <w14:bevel/>
          </w14:textOutline>
        </w:rPr>
        <w:t xml:space="preserve">The cost of planting a forest varies depending on the realm it is in. The costs are outlined in the ‘Charges and CO2 reduction rating’ section. </w:t>
      </w:r>
    </w:p>
    <w:p w14:paraId="2F896374" w14:textId="77777777" w:rsidR="00A3288B" w:rsidRPr="00A3288B" w:rsidRDefault="00A3288B" w:rsidP="00A3288B">
      <w:pPr>
        <w:pStyle w:val="Body"/>
        <w:numPr>
          <w:ilvl w:val="0"/>
          <w:numId w:val="27"/>
        </w:numPr>
        <w:rPr>
          <w:rFonts w:cs="Calibri"/>
          <w:sz w:val="24"/>
          <w:szCs w:val="24"/>
          <w:lang w:val="en-US"/>
          <w14:textOutline w14:w="0" w14:cap="rnd" w14:cmpd="sng" w14:algn="ctr">
            <w14:noFill/>
            <w14:prstDash w14:val="solid"/>
            <w14:bevel/>
          </w14:textOutline>
        </w:rPr>
      </w:pPr>
      <w:r w:rsidRPr="00A3288B">
        <w:rPr>
          <w:rFonts w:cs="Calibri"/>
          <w:sz w:val="24"/>
          <w:szCs w:val="24"/>
          <w:lang w:val="en-US"/>
          <w14:textOutline w14:w="0" w14:cap="rnd" w14:cmpd="sng" w14:algn="ctr">
            <w14:noFill/>
            <w14:prstDash w14:val="solid"/>
            <w14:bevel/>
          </w14:textOutline>
        </w:rPr>
        <w:t>If a Druid has sufficient mana, on their turn, they can develop a grassland that they own even if they are not positioned on that area.</w:t>
      </w:r>
    </w:p>
    <w:p w14:paraId="44B92425" w14:textId="77777777" w:rsidR="00A3288B" w:rsidRPr="00A3288B" w:rsidRDefault="00A3288B" w:rsidP="00A3288B">
      <w:pPr>
        <w:pStyle w:val="Body"/>
        <w:numPr>
          <w:ilvl w:val="0"/>
          <w:numId w:val="27"/>
        </w:numPr>
        <w:rPr>
          <w:rFonts w:cs="Calibri"/>
          <w:sz w:val="24"/>
          <w:szCs w:val="24"/>
          <w:lang w:val="en-US"/>
          <w14:textOutline w14:w="0" w14:cap="rnd" w14:cmpd="sng" w14:algn="ctr">
            <w14:noFill/>
            <w14:prstDash w14:val="solid"/>
            <w14:bevel/>
          </w14:textOutline>
        </w:rPr>
      </w:pPr>
      <w:r w:rsidRPr="00A3288B">
        <w:rPr>
          <w:rFonts w:cs="Calibri"/>
          <w:sz w:val="24"/>
          <w:szCs w:val="24"/>
          <w:lang w:val="en-US"/>
          <w14:textOutline w14:w="0" w14:cap="rnd" w14:cmpd="sng" w14:algn="ctr">
            <w14:noFill/>
            <w14:prstDash w14:val="solid"/>
            <w14:bevel/>
          </w14:textOutline>
        </w:rPr>
        <w:t>When 3 forests have been planted in a grassland the Druid is then eligible to upgrade this grassland to a wildlife sanctuary.</w:t>
      </w:r>
    </w:p>
    <w:p w14:paraId="0DAC7277" w14:textId="77777777" w:rsidR="00A3288B" w:rsidRPr="00A3288B" w:rsidRDefault="00A3288B" w:rsidP="00A3288B">
      <w:pPr>
        <w:pStyle w:val="Body"/>
        <w:numPr>
          <w:ilvl w:val="0"/>
          <w:numId w:val="27"/>
        </w:numPr>
        <w:rPr>
          <w:rFonts w:cs="Calibri"/>
          <w:sz w:val="24"/>
          <w:szCs w:val="24"/>
          <w:lang w:val="en-US"/>
          <w14:textOutline w14:w="0" w14:cap="rnd" w14:cmpd="sng" w14:algn="ctr">
            <w14:noFill/>
            <w14:prstDash w14:val="solid"/>
            <w14:bevel/>
          </w14:textOutline>
        </w:rPr>
      </w:pPr>
      <w:r w:rsidRPr="00A3288B">
        <w:rPr>
          <w:rFonts w:cs="Calibri"/>
          <w:sz w:val="24"/>
          <w:szCs w:val="24"/>
          <w:lang w:val="en-US"/>
          <w14:textOutline w14:w="0" w14:cap="rnd" w14:cmpd="sng" w14:algn="ctr">
            <w14:noFill/>
            <w14:prstDash w14:val="solid"/>
            <w14:bevel/>
          </w14:textOutline>
        </w:rPr>
        <w:t>For each forest a Druid plants the environmental benefits they have made increase and in turn the amount of CO2 reduction points they achieve each turn increases. This also results in a higher upkeep fee for visitors to the forest (See ‘Charges and CO2 reduction rating’ section).</w:t>
      </w:r>
    </w:p>
    <w:p w14:paraId="22323E6B" w14:textId="3AB1FA19" w:rsidR="006340D3" w:rsidRPr="00A3288B" w:rsidRDefault="006340D3">
      <w:pPr>
        <w:pStyle w:val="Body"/>
        <w:rPr>
          <w:rFonts w:cs="Calibri"/>
          <w:sz w:val="24"/>
          <w:szCs w:val="24"/>
          <w:u w:val="single"/>
          <w:lang w:val="en-US"/>
        </w:rPr>
      </w:pPr>
    </w:p>
    <w:p w14:paraId="7C914963" w14:textId="652C7871" w:rsidR="006340D3" w:rsidRPr="00421CB6" w:rsidRDefault="00732BEE" w:rsidP="002B3161">
      <w:pPr>
        <w:pStyle w:val="Heading1"/>
      </w:pPr>
      <w:r w:rsidRPr="00421CB6">
        <w:lastRenderedPageBreak/>
        <w:t>Upgrading</w:t>
      </w:r>
      <w:r w:rsidR="00810AB3">
        <w:t xml:space="preserve"> to wildlife sanctuary</w:t>
      </w:r>
    </w:p>
    <w:p w14:paraId="7E935F34" w14:textId="77777777" w:rsidR="00A3288B" w:rsidRPr="00A3288B" w:rsidRDefault="00A3288B" w:rsidP="00A3288B">
      <w:pPr>
        <w:pStyle w:val="ListParagraph"/>
        <w:numPr>
          <w:ilvl w:val="0"/>
          <w:numId w:val="28"/>
        </w:numPr>
        <w:rPr>
          <w:rFonts w:cs="Calibri"/>
          <w:sz w:val="24"/>
          <w:szCs w:val="24"/>
        </w:rPr>
      </w:pPr>
      <w:r w:rsidRPr="00A3288B">
        <w:rPr>
          <w:rFonts w:cs="Calibri"/>
          <w:sz w:val="24"/>
          <w:szCs w:val="24"/>
        </w:rPr>
        <w:t>Once a Druid has planted 3 forests on their grassland they can then choose to upgrade that grassland to a wildlife sanctuary. The cost of doing so varies depending on the realm the grassland is located (See ‘Charges and CO2 reduction rating’ section).</w:t>
      </w:r>
    </w:p>
    <w:p w14:paraId="76B8495F" w14:textId="77777777" w:rsidR="00A3288B" w:rsidRPr="00A3288B" w:rsidRDefault="00A3288B" w:rsidP="00A3288B">
      <w:pPr>
        <w:pStyle w:val="ListParagraph"/>
        <w:numPr>
          <w:ilvl w:val="0"/>
          <w:numId w:val="28"/>
        </w:numPr>
        <w:rPr>
          <w:rFonts w:cs="Calibri"/>
          <w:sz w:val="24"/>
          <w:szCs w:val="24"/>
        </w:rPr>
      </w:pPr>
      <w:r w:rsidRPr="00A3288B">
        <w:rPr>
          <w:rFonts w:cs="Calibri"/>
          <w:sz w:val="24"/>
          <w:szCs w:val="24"/>
        </w:rPr>
        <w:t>Converting their grassland to a wildlife sanctuary is the biggest achievement a Druid can make in their quest to save the world. As a result the wildlife sanctuary the amount of CO2 reduction points they achieve each turn increases further. This also results in a higher upkeep fee for visitors to the forest (See ‘Charges and CO2 reduction rating’ section).</w:t>
      </w:r>
    </w:p>
    <w:p w14:paraId="73854399" w14:textId="77777777" w:rsidR="002B3161" w:rsidRPr="002B3161" w:rsidRDefault="002B3161" w:rsidP="002B3161">
      <w:pPr>
        <w:rPr>
          <w:rFonts w:cs="Calibri"/>
        </w:rPr>
      </w:pPr>
    </w:p>
    <w:p w14:paraId="75CC1AC0" w14:textId="7D5C33C4" w:rsidR="006340D3" w:rsidRPr="00421CB6" w:rsidRDefault="00732BEE" w:rsidP="002B3161">
      <w:pPr>
        <w:pStyle w:val="Heading1"/>
      </w:pPr>
      <w:r w:rsidRPr="00421CB6">
        <w:t>Mana Depletion</w:t>
      </w:r>
    </w:p>
    <w:p w14:paraId="1ED2AC4E" w14:textId="77777777" w:rsidR="00A3288B" w:rsidRPr="00A3288B" w:rsidRDefault="00A3288B" w:rsidP="00A3288B">
      <w:pPr>
        <w:pStyle w:val="ListParagraph"/>
        <w:numPr>
          <w:ilvl w:val="0"/>
          <w:numId w:val="29"/>
        </w:numPr>
        <w:rPr>
          <w:rFonts w:cs="Calibri"/>
          <w:sz w:val="24"/>
          <w:szCs w:val="24"/>
        </w:rPr>
      </w:pPr>
      <w:r w:rsidRPr="00A3288B">
        <w:rPr>
          <w:rFonts w:cs="Calibri"/>
          <w:sz w:val="24"/>
          <w:szCs w:val="24"/>
        </w:rPr>
        <w:t>If a Druid lands on another Druid’s grassland but has insufficient mana to pay the fee towards the upkeep of that grassland they are considered inactive and can no longer participate in the game.</w:t>
      </w:r>
    </w:p>
    <w:p w14:paraId="1328EAAF" w14:textId="77777777" w:rsidR="00A3288B" w:rsidRPr="00A3288B" w:rsidRDefault="00A3288B" w:rsidP="00A3288B">
      <w:pPr>
        <w:pStyle w:val="ListParagraph"/>
        <w:numPr>
          <w:ilvl w:val="0"/>
          <w:numId w:val="29"/>
        </w:numPr>
        <w:rPr>
          <w:rFonts w:cs="Calibri"/>
          <w:sz w:val="24"/>
          <w:szCs w:val="24"/>
        </w:rPr>
      </w:pPr>
      <w:r w:rsidRPr="00A3288B">
        <w:rPr>
          <w:rFonts w:cs="Calibri"/>
          <w:sz w:val="24"/>
          <w:szCs w:val="24"/>
        </w:rPr>
        <w:t>At this point all grasslands belonging to this Druid will transfer to the Druid who is the owner of the grassland that they have finished on.</w:t>
      </w:r>
    </w:p>
    <w:p w14:paraId="23BFE47D" w14:textId="77777777" w:rsidR="00A3288B" w:rsidRPr="00A3288B" w:rsidRDefault="00A3288B" w:rsidP="00A3288B">
      <w:pPr>
        <w:pStyle w:val="ListParagraph"/>
        <w:numPr>
          <w:ilvl w:val="0"/>
          <w:numId w:val="29"/>
        </w:numPr>
        <w:rPr>
          <w:rFonts w:cs="Calibri"/>
          <w:sz w:val="24"/>
          <w:szCs w:val="24"/>
        </w:rPr>
      </w:pPr>
      <w:r w:rsidRPr="00A3288B">
        <w:rPr>
          <w:rFonts w:cs="Calibri"/>
          <w:sz w:val="24"/>
          <w:szCs w:val="24"/>
        </w:rPr>
        <w:t>At this point they will NO longer accrue points against their CO2 reduction rating per turn. However, their total consumption at the time they finished the game is saved as their final score and included in the leaderboard at the end of the game when determining the winner (see ‘Winning the Game section).</w:t>
      </w:r>
    </w:p>
    <w:p w14:paraId="173E1626" w14:textId="5032A792" w:rsidR="00F550FC" w:rsidRDefault="00F550FC" w:rsidP="00F550FC">
      <w:pPr>
        <w:rPr>
          <w:rFonts w:cs="Calibri"/>
        </w:rPr>
      </w:pPr>
    </w:p>
    <w:p w14:paraId="1555606A" w14:textId="3EB48375" w:rsidR="00F550FC" w:rsidRDefault="00F550FC" w:rsidP="00F550FC">
      <w:pPr>
        <w:pStyle w:val="Heading1"/>
      </w:pPr>
      <w:r>
        <w:t>C</w:t>
      </w:r>
      <w:r w:rsidR="00E37068">
        <w:t>harges</w:t>
      </w:r>
      <w:r w:rsidR="00A3288B">
        <w:t xml:space="preserve"> and </w:t>
      </w:r>
      <w:r w:rsidR="00783A96">
        <w:t xml:space="preserve">CO2 </w:t>
      </w:r>
      <w:r w:rsidR="00A3288B">
        <w:t>reduction</w:t>
      </w:r>
      <w:r w:rsidR="00783A96">
        <w:t xml:space="preserve"> rating</w:t>
      </w:r>
    </w:p>
    <w:p w14:paraId="2E23E9E9" w14:textId="6007048D" w:rsidR="00A3288B" w:rsidRDefault="00A3288B" w:rsidP="00A3288B">
      <w:pPr>
        <w:pStyle w:val="Heading2"/>
      </w:pPr>
      <w:r>
        <w:t>Charges:</w:t>
      </w:r>
    </w:p>
    <w:p w14:paraId="5075D664" w14:textId="16B1008F" w:rsidR="00A3288B" w:rsidRPr="00A3288B" w:rsidRDefault="00A3288B" w:rsidP="00A3288B">
      <w:pPr>
        <w:pStyle w:val="ListParagraph"/>
        <w:numPr>
          <w:ilvl w:val="0"/>
          <w:numId w:val="30"/>
        </w:numPr>
        <w:rPr>
          <w:sz w:val="24"/>
          <w:szCs w:val="24"/>
        </w:rPr>
      </w:pPr>
      <w:r w:rsidRPr="00A3288B">
        <w:rPr>
          <w:sz w:val="24"/>
          <w:szCs w:val="24"/>
        </w:rPr>
        <w:t>The player will incur Mana fees when purchasing grassland, planting forests, upgrading to a wildlife sanctuary and if they land on another players grassland.</w:t>
      </w:r>
    </w:p>
    <w:p w14:paraId="08467DD4" w14:textId="6FE5E89E" w:rsidR="00A3288B" w:rsidRPr="00A3288B" w:rsidRDefault="00A3288B" w:rsidP="00A3288B">
      <w:pPr>
        <w:pStyle w:val="ListParagraph"/>
        <w:numPr>
          <w:ilvl w:val="0"/>
          <w:numId w:val="30"/>
        </w:numPr>
        <w:rPr>
          <w:sz w:val="24"/>
          <w:szCs w:val="24"/>
        </w:rPr>
      </w:pPr>
      <w:r w:rsidRPr="00A3288B">
        <w:rPr>
          <w:sz w:val="24"/>
          <w:szCs w:val="24"/>
        </w:rPr>
        <w:t>The costs for a grassland in a realm at each stage of its development are listed in the diagram below.</w:t>
      </w:r>
    </w:p>
    <w:p w14:paraId="5E400CE5" w14:textId="5A3B9EDB" w:rsidR="00A3288B" w:rsidRDefault="00A3288B" w:rsidP="00A3288B"/>
    <w:p w14:paraId="3C4A2674" w14:textId="5C18F3A8" w:rsidR="00A3288B" w:rsidRPr="00A3288B" w:rsidRDefault="00A3288B" w:rsidP="00A3288B">
      <w:pPr>
        <w:pStyle w:val="Heading2"/>
      </w:pPr>
      <w:r>
        <w:t>CO2:</w:t>
      </w:r>
    </w:p>
    <w:p w14:paraId="7527AFFA" w14:textId="77777777" w:rsidR="00A3288B" w:rsidRPr="00A3288B" w:rsidRDefault="00A3288B" w:rsidP="00A3288B">
      <w:pPr>
        <w:pStyle w:val="ListParagraph"/>
        <w:numPr>
          <w:ilvl w:val="0"/>
          <w:numId w:val="31"/>
        </w:numPr>
        <w:rPr>
          <w:rFonts w:cs="Calibri"/>
          <w:sz w:val="24"/>
          <w:szCs w:val="24"/>
        </w:rPr>
      </w:pPr>
      <w:r w:rsidRPr="00A3288B">
        <w:rPr>
          <w:rFonts w:cs="Calibri"/>
          <w:sz w:val="24"/>
          <w:szCs w:val="24"/>
        </w:rPr>
        <w:t>For each turn a Druid will accrue points against their CO2 reduction rating. This represents the beneficial impact their grasslands are having on CO2 emissions.</w:t>
      </w:r>
    </w:p>
    <w:p w14:paraId="0E96F5A5" w14:textId="77777777" w:rsidR="00A3288B" w:rsidRPr="00A3288B" w:rsidRDefault="00A3288B" w:rsidP="00A3288B">
      <w:pPr>
        <w:pStyle w:val="ListParagraph"/>
        <w:numPr>
          <w:ilvl w:val="0"/>
          <w:numId w:val="31"/>
        </w:numPr>
        <w:rPr>
          <w:rFonts w:cs="Calibri"/>
          <w:sz w:val="24"/>
          <w:szCs w:val="24"/>
        </w:rPr>
      </w:pPr>
      <w:r w:rsidRPr="00A3288B">
        <w:rPr>
          <w:rFonts w:cs="Calibri"/>
          <w:sz w:val="24"/>
          <w:szCs w:val="24"/>
        </w:rPr>
        <w:t>The amount accrued on each turn is dependent upon the status of each grassland the Druid owns.</w:t>
      </w:r>
    </w:p>
    <w:p w14:paraId="505A7D1A" w14:textId="77777777" w:rsidR="00A3288B" w:rsidRPr="00A3288B" w:rsidRDefault="00A3288B" w:rsidP="00A3288B">
      <w:pPr>
        <w:pStyle w:val="ListParagraph"/>
        <w:numPr>
          <w:ilvl w:val="0"/>
          <w:numId w:val="31"/>
        </w:numPr>
        <w:rPr>
          <w:rFonts w:cs="Calibri"/>
          <w:sz w:val="24"/>
          <w:szCs w:val="24"/>
        </w:rPr>
      </w:pPr>
      <w:r w:rsidRPr="00A3288B">
        <w:rPr>
          <w:rFonts w:cs="Calibri"/>
          <w:sz w:val="24"/>
          <w:szCs w:val="24"/>
        </w:rPr>
        <w:t>Druids who own no grassland will accrue no points towards their CO2 reduction rating.</w:t>
      </w:r>
    </w:p>
    <w:p w14:paraId="3A7E3732" w14:textId="77777777" w:rsidR="00A3288B" w:rsidRPr="00A3288B" w:rsidRDefault="00A3288B" w:rsidP="00A3288B">
      <w:pPr>
        <w:pStyle w:val="ListParagraph"/>
        <w:numPr>
          <w:ilvl w:val="0"/>
          <w:numId w:val="31"/>
        </w:numPr>
        <w:rPr>
          <w:rFonts w:cs="Calibri"/>
          <w:sz w:val="24"/>
          <w:szCs w:val="24"/>
        </w:rPr>
      </w:pPr>
      <w:r w:rsidRPr="00A3288B">
        <w:rPr>
          <w:rFonts w:cs="Calibri"/>
          <w:sz w:val="24"/>
          <w:szCs w:val="24"/>
        </w:rPr>
        <w:lastRenderedPageBreak/>
        <w:t>The CO2 reduction rating earned for a grassland in realm at each stage of its development are listed in the diagram below.</w:t>
      </w:r>
    </w:p>
    <w:p w14:paraId="4A938088" w14:textId="457FE2D6" w:rsidR="002656A8" w:rsidRDefault="00A3288B" w:rsidP="00A3288B">
      <w:pPr>
        <w:jc w:val="center"/>
      </w:pPr>
      <w:r>
        <w:rPr>
          <w:noProof/>
        </w:rPr>
        <w:drawing>
          <wp:inline distT="0" distB="0" distL="0" distR="0" wp14:anchorId="562E0056" wp14:editId="3DCFBFDB">
            <wp:extent cx="3743864" cy="3724910"/>
            <wp:effectExtent l="0" t="0" r="9525" b="8890"/>
            <wp:docPr id="80" name="Picture 8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imeline&#10;&#10;Description automatically generated"/>
                    <pic:cNvPicPr/>
                  </pic:nvPicPr>
                  <pic:blipFill rotWithShape="1">
                    <a:blip r:embed="rId12">
                      <a:extLst>
                        <a:ext uri="{28A0092B-C50C-407E-A947-70E740481C1C}">
                          <a14:useLocalDpi xmlns:a14="http://schemas.microsoft.com/office/drawing/2010/main" val="0"/>
                        </a:ext>
                      </a:extLst>
                    </a:blip>
                    <a:srcRect r="43666"/>
                    <a:stretch/>
                  </pic:blipFill>
                  <pic:spPr bwMode="auto">
                    <a:xfrm>
                      <a:off x="0" y="0"/>
                      <a:ext cx="3743864" cy="3724910"/>
                    </a:xfrm>
                    <a:prstGeom prst="rect">
                      <a:avLst/>
                    </a:prstGeom>
                    <a:ln>
                      <a:noFill/>
                    </a:ln>
                    <a:extLst>
                      <a:ext uri="{53640926-AAD7-44D8-BBD7-CCE9431645EC}">
                        <a14:shadowObscured xmlns:a14="http://schemas.microsoft.com/office/drawing/2010/main"/>
                      </a:ext>
                    </a:extLst>
                  </pic:spPr>
                </pic:pic>
              </a:graphicData>
            </a:graphic>
          </wp:inline>
        </w:drawing>
      </w:r>
    </w:p>
    <w:p w14:paraId="00873EF9" w14:textId="77777777" w:rsidR="00783A96" w:rsidRDefault="00783A96"/>
    <w:p w14:paraId="496581AB" w14:textId="77777777" w:rsidR="00612905" w:rsidRPr="00421CB6" w:rsidRDefault="00612905" w:rsidP="00612905">
      <w:pPr>
        <w:pStyle w:val="Heading1"/>
      </w:pPr>
      <w:r w:rsidRPr="00421CB6">
        <w:t>Winning The Game</w:t>
      </w:r>
    </w:p>
    <w:p w14:paraId="13E03B96" w14:textId="77777777" w:rsidR="00A3288B" w:rsidRPr="00A3288B" w:rsidRDefault="00A3288B" w:rsidP="00A3288B">
      <w:pPr>
        <w:pStyle w:val="ListParagraph"/>
        <w:numPr>
          <w:ilvl w:val="0"/>
          <w:numId w:val="17"/>
        </w:numPr>
        <w:rPr>
          <w:rFonts w:cs="Calibri"/>
          <w:sz w:val="24"/>
          <w:szCs w:val="24"/>
        </w:rPr>
      </w:pPr>
      <w:r w:rsidRPr="00A3288B">
        <w:rPr>
          <w:rFonts w:cs="Calibri"/>
          <w:sz w:val="24"/>
          <w:szCs w:val="24"/>
        </w:rPr>
        <w:t>The game ends either when only one player has mana remaining (i.e., is active) or when any one player wishes to leave the game.</w:t>
      </w:r>
    </w:p>
    <w:p w14:paraId="1C5A945B" w14:textId="77777777" w:rsidR="00A3288B" w:rsidRPr="00A3288B" w:rsidRDefault="00A3288B" w:rsidP="00A3288B">
      <w:pPr>
        <w:pStyle w:val="ListParagraph"/>
        <w:numPr>
          <w:ilvl w:val="0"/>
          <w:numId w:val="17"/>
        </w:numPr>
        <w:rPr>
          <w:rFonts w:cs="Calibri"/>
          <w:sz w:val="24"/>
          <w:szCs w:val="24"/>
        </w:rPr>
      </w:pPr>
      <w:r w:rsidRPr="00A3288B">
        <w:rPr>
          <w:rFonts w:cs="Calibri"/>
          <w:sz w:val="24"/>
          <w:szCs w:val="24"/>
        </w:rPr>
        <w:t xml:space="preserve">The mana balance of each Druid is displayed at the end of the game along with their CO2 reduction points. </w:t>
      </w:r>
    </w:p>
    <w:p w14:paraId="59FA16A3" w14:textId="77777777" w:rsidR="00A3288B" w:rsidRPr="00A3288B" w:rsidRDefault="00A3288B" w:rsidP="00A3288B">
      <w:pPr>
        <w:pStyle w:val="ListParagraph"/>
        <w:numPr>
          <w:ilvl w:val="0"/>
          <w:numId w:val="17"/>
        </w:numPr>
        <w:rPr>
          <w:rFonts w:cs="Calibri"/>
          <w:sz w:val="24"/>
          <w:szCs w:val="24"/>
        </w:rPr>
      </w:pPr>
      <w:r w:rsidRPr="00A3288B">
        <w:rPr>
          <w:rFonts w:cs="Calibri"/>
          <w:sz w:val="24"/>
          <w:szCs w:val="24"/>
        </w:rPr>
        <w:t>As mana is a resource, and the objective of the game is to reward spending of mana to make a difference positive impact towards saving the world, rather than hoarding it just to hold the highest balance, the ending mana balance will not be used as the metric to determine the winner of the game.</w:t>
      </w:r>
    </w:p>
    <w:p w14:paraId="6A43522A" w14:textId="77777777" w:rsidR="00A3288B" w:rsidRPr="00A3288B" w:rsidRDefault="00A3288B" w:rsidP="00A3288B">
      <w:pPr>
        <w:pStyle w:val="ListParagraph"/>
        <w:numPr>
          <w:ilvl w:val="0"/>
          <w:numId w:val="17"/>
        </w:numPr>
        <w:rPr>
          <w:rFonts w:cs="Calibri"/>
          <w:sz w:val="24"/>
          <w:szCs w:val="24"/>
        </w:rPr>
      </w:pPr>
      <w:r w:rsidRPr="00A3288B">
        <w:rPr>
          <w:rFonts w:cs="Calibri"/>
          <w:sz w:val="24"/>
          <w:szCs w:val="24"/>
        </w:rPr>
        <w:t>At the end of the game the Druid who has consumed the most CO2 is the winner of the game, i.e. the Druid with the highest CO2 reduction rating.</w:t>
      </w:r>
    </w:p>
    <w:p w14:paraId="33B40520" w14:textId="77777777" w:rsidR="00A3288B" w:rsidRPr="00A3288B" w:rsidRDefault="00A3288B" w:rsidP="00A3288B">
      <w:pPr>
        <w:pStyle w:val="ListParagraph"/>
        <w:numPr>
          <w:ilvl w:val="0"/>
          <w:numId w:val="17"/>
        </w:numPr>
        <w:rPr>
          <w:rFonts w:cs="Calibri"/>
          <w:sz w:val="24"/>
          <w:szCs w:val="24"/>
        </w:rPr>
      </w:pPr>
      <w:r w:rsidRPr="00A3288B">
        <w:rPr>
          <w:rFonts w:cs="Calibri"/>
          <w:sz w:val="24"/>
          <w:szCs w:val="24"/>
        </w:rPr>
        <w:t>In the event of a tie, where more than 1 Druid has the highest CO2 reduction rating, the game is ended with a draw between those players.</w:t>
      </w:r>
    </w:p>
    <w:p w14:paraId="63FE9C3D" w14:textId="17E3738B" w:rsidR="00612905" w:rsidRPr="00E203CC" w:rsidRDefault="00A3288B" w:rsidP="00E203CC">
      <w:pPr>
        <w:pStyle w:val="ListParagraph"/>
        <w:numPr>
          <w:ilvl w:val="0"/>
          <w:numId w:val="17"/>
        </w:numPr>
        <w:rPr>
          <w:rFonts w:cs="Calibri"/>
          <w:sz w:val="24"/>
          <w:szCs w:val="24"/>
        </w:rPr>
      </w:pPr>
      <w:r w:rsidRPr="00A3288B">
        <w:rPr>
          <w:rFonts w:cs="Calibri"/>
          <w:sz w:val="24"/>
          <w:szCs w:val="24"/>
        </w:rPr>
        <w:t>The winning Druid does not need to be an active Druid when the game ends.</w:t>
      </w:r>
    </w:p>
    <w:sectPr w:rsidR="00612905" w:rsidRPr="00E203CC">
      <w:headerReference w:type="default" r:id="rId13"/>
      <w:footerReference w:type="default" r:id="rId14"/>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31B700" w14:textId="77777777" w:rsidR="00AB0F77" w:rsidRDefault="00AB0F77">
      <w:r>
        <w:separator/>
      </w:r>
    </w:p>
  </w:endnote>
  <w:endnote w:type="continuationSeparator" w:id="0">
    <w:p w14:paraId="34BC8CA1" w14:textId="77777777" w:rsidR="00AB0F77" w:rsidRDefault="00AB0F77">
      <w:r>
        <w:continuationSeparator/>
      </w:r>
    </w:p>
  </w:endnote>
  <w:endnote w:type="continuationNotice" w:id="1">
    <w:p w14:paraId="05299942" w14:textId="77777777" w:rsidR="00AB0F77" w:rsidRDefault="00AB0F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5222A" w14:textId="77777777" w:rsidR="006340D3" w:rsidRDefault="006340D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A228A" w14:textId="77777777" w:rsidR="00AB0F77" w:rsidRDefault="00AB0F77">
      <w:r>
        <w:separator/>
      </w:r>
    </w:p>
  </w:footnote>
  <w:footnote w:type="continuationSeparator" w:id="0">
    <w:p w14:paraId="6DDE3932" w14:textId="77777777" w:rsidR="00AB0F77" w:rsidRDefault="00AB0F77">
      <w:r>
        <w:continuationSeparator/>
      </w:r>
    </w:p>
  </w:footnote>
  <w:footnote w:type="continuationNotice" w:id="1">
    <w:p w14:paraId="5255826C" w14:textId="77777777" w:rsidR="00AB0F77" w:rsidRDefault="00AB0F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2B70A" w14:textId="77777777" w:rsidR="006340D3" w:rsidRDefault="006340D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0A4"/>
    <w:multiLevelType w:val="hybridMultilevel"/>
    <w:tmpl w:val="FFFFFFFF"/>
    <w:styleLink w:val="ImportedStyle2"/>
    <w:lvl w:ilvl="0" w:tplc="C346FF7C">
      <w:start w:val="1"/>
      <w:numFmt w:val="bullet"/>
      <w:lvlText w:val="·"/>
      <w:lvlJc w:val="left"/>
      <w:pPr>
        <w:tabs>
          <w:tab w:val="num" w:pos="720"/>
        </w:tabs>
        <w:ind w:left="36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5CA334A">
      <w:start w:val="1"/>
      <w:numFmt w:val="bullet"/>
      <w:lvlText w:val="o"/>
      <w:lvlJc w:val="left"/>
      <w:pPr>
        <w:tabs>
          <w:tab w:val="num" w:pos="3240"/>
        </w:tabs>
        <w:ind w:left="288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5C420C4">
      <w:start w:val="1"/>
      <w:numFmt w:val="bullet"/>
      <w:lvlText w:val="▪"/>
      <w:lvlJc w:val="left"/>
      <w:pPr>
        <w:tabs>
          <w:tab w:val="num" w:pos="3960"/>
        </w:tabs>
        <w:ind w:left="36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9CD3A4">
      <w:start w:val="1"/>
      <w:numFmt w:val="bullet"/>
      <w:lvlText w:val="·"/>
      <w:lvlJc w:val="left"/>
      <w:pPr>
        <w:tabs>
          <w:tab w:val="num" w:pos="4680"/>
        </w:tabs>
        <w:ind w:left="432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60023E">
      <w:start w:val="1"/>
      <w:numFmt w:val="bullet"/>
      <w:lvlText w:val="o"/>
      <w:lvlJc w:val="left"/>
      <w:pPr>
        <w:tabs>
          <w:tab w:val="num" w:pos="5400"/>
        </w:tabs>
        <w:ind w:left="504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D745A10">
      <w:start w:val="1"/>
      <w:numFmt w:val="bullet"/>
      <w:lvlText w:val="▪"/>
      <w:lvlJc w:val="left"/>
      <w:pPr>
        <w:tabs>
          <w:tab w:val="num" w:pos="6120"/>
        </w:tabs>
        <w:ind w:left="576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0804786">
      <w:start w:val="1"/>
      <w:numFmt w:val="bullet"/>
      <w:lvlText w:val="·"/>
      <w:lvlJc w:val="left"/>
      <w:pPr>
        <w:tabs>
          <w:tab w:val="num" w:pos="6840"/>
        </w:tabs>
        <w:ind w:left="6480" w:firstLine="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B02CDD8">
      <w:start w:val="1"/>
      <w:numFmt w:val="bullet"/>
      <w:lvlText w:val="o"/>
      <w:lvlJc w:val="left"/>
      <w:pPr>
        <w:tabs>
          <w:tab w:val="num" w:pos="7560"/>
        </w:tabs>
        <w:ind w:left="720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12AD80">
      <w:start w:val="1"/>
      <w:numFmt w:val="bullet"/>
      <w:lvlText w:val="▪"/>
      <w:lvlJc w:val="left"/>
      <w:pPr>
        <w:tabs>
          <w:tab w:val="num" w:pos="8280"/>
        </w:tabs>
        <w:ind w:left="7920" w:firstLine="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8540C2"/>
    <w:multiLevelType w:val="hybridMultilevel"/>
    <w:tmpl w:val="3762F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E4941"/>
    <w:multiLevelType w:val="hybridMultilevel"/>
    <w:tmpl w:val="FFFFFFFF"/>
    <w:numStyleLink w:val="ImportedStyle3"/>
  </w:abstractNum>
  <w:abstractNum w:abstractNumId="3" w15:restartNumberingAfterBreak="0">
    <w:nsid w:val="0AEF2859"/>
    <w:multiLevelType w:val="hybridMultilevel"/>
    <w:tmpl w:val="3A2281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F50E2A"/>
    <w:multiLevelType w:val="hybridMultilevel"/>
    <w:tmpl w:val="FFFFFFFF"/>
    <w:styleLink w:val="ImportedStyle4"/>
    <w:lvl w:ilvl="0" w:tplc="B3AAFDE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1545D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5D2286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AB67A5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9A91A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B60F4A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FEC46E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918885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7C0528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B070C3C"/>
    <w:multiLevelType w:val="hybridMultilevel"/>
    <w:tmpl w:val="28D86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B776850"/>
    <w:multiLevelType w:val="hybridMultilevel"/>
    <w:tmpl w:val="FFFFFFFF"/>
    <w:styleLink w:val="ImportedStyle1"/>
    <w:lvl w:ilvl="0" w:tplc="2F2E462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B24A4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57219E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28DE564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1DC6A4B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3DA8C58">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7D4FEA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B36E0A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D7C2E74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CDA0D81"/>
    <w:multiLevelType w:val="hybridMultilevel"/>
    <w:tmpl w:val="C3343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571A71"/>
    <w:multiLevelType w:val="hybridMultilevel"/>
    <w:tmpl w:val="1D42F1A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244E6C99"/>
    <w:multiLevelType w:val="hybridMultilevel"/>
    <w:tmpl w:val="CB446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BA7C5B"/>
    <w:multiLevelType w:val="hybridMultilevel"/>
    <w:tmpl w:val="FFFFFFFF"/>
    <w:numStyleLink w:val="ImportedStyle1"/>
  </w:abstractNum>
  <w:abstractNum w:abstractNumId="11" w15:restartNumberingAfterBreak="0">
    <w:nsid w:val="33D0766E"/>
    <w:multiLevelType w:val="hybridMultilevel"/>
    <w:tmpl w:val="FFFFFFFF"/>
    <w:numStyleLink w:val="ImportedStyle4"/>
  </w:abstractNum>
  <w:abstractNum w:abstractNumId="12" w15:restartNumberingAfterBreak="0">
    <w:nsid w:val="36D65B9F"/>
    <w:multiLevelType w:val="hybridMultilevel"/>
    <w:tmpl w:val="FFFFFFFF"/>
    <w:numStyleLink w:val="ImportedStyle4"/>
  </w:abstractNum>
  <w:abstractNum w:abstractNumId="13" w15:restartNumberingAfterBreak="0">
    <w:nsid w:val="3DBE6829"/>
    <w:multiLevelType w:val="hybridMultilevel"/>
    <w:tmpl w:val="8ACEA9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E8F294F"/>
    <w:multiLevelType w:val="hybridMultilevel"/>
    <w:tmpl w:val="0AD02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F2C3E70"/>
    <w:multiLevelType w:val="hybridMultilevel"/>
    <w:tmpl w:val="FFFFFFFF"/>
    <w:styleLink w:val="ImportedStyle5"/>
    <w:lvl w:ilvl="0" w:tplc="28EEA15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8C4C0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C52E5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1E84D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A00E01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5C2C5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AE0160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340D71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A858E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40CE532F"/>
    <w:multiLevelType w:val="hybridMultilevel"/>
    <w:tmpl w:val="FFFFFFFF"/>
    <w:styleLink w:val="ImportedStyle3"/>
    <w:lvl w:ilvl="0" w:tplc="2ABAA0D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1445EA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5421C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F215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FB83A7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070A5C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205FB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7A65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1024F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2FD6AE9"/>
    <w:multiLevelType w:val="hybridMultilevel"/>
    <w:tmpl w:val="5EBA8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D34DCB"/>
    <w:multiLevelType w:val="hybridMultilevel"/>
    <w:tmpl w:val="FFFFFFFF"/>
    <w:numStyleLink w:val="ImportedStyle3"/>
  </w:abstractNum>
  <w:abstractNum w:abstractNumId="19" w15:restartNumberingAfterBreak="0">
    <w:nsid w:val="5A8D2064"/>
    <w:multiLevelType w:val="hybridMultilevel"/>
    <w:tmpl w:val="B76673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B7D1EBE"/>
    <w:multiLevelType w:val="hybridMultilevel"/>
    <w:tmpl w:val="FFFFFFFF"/>
    <w:numStyleLink w:val="ImportedStyle2"/>
  </w:abstractNum>
  <w:abstractNum w:abstractNumId="21" w15:restartNumberingAfterBreak="0">
    <w:nsid w:val="5BA0413D"/>
    <w:multiLevelType w:val="hybridMultilevel"/>
    <w:tmpl w:val="FFFFFFFF"/>
    <w:numStyleLink w:val="ImportedStyle5"/>
  </w:abstractNum>
  <w:abstractNum w:abstractNumId="22" w15:restartNumberingAfterBreak="0">
    <w:nsid w:val="5E9E17D1"/>
    <w:multiLevelType w:val="hybridMultilevel"/>
    <w:tmpl w:val="FFFFFFFF"/>
    <w:numStyleLink w:val="ImportedStyle1"/>
  </w:abstractNum>
  <w:abstractNum w:abstractNumId="23" w15:restartNumberingAfterBreak="0">
    <w:nsid w:val="678C2897"/>
    <w:multiLevelType w:val="hybridMultilevel"/>
    <w:tmpl w:val="C2BC5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9924A0B"/>
    <w:multiLevelType w:val="hybridMultilevel"/>
    <w:tmpl w:val="FFFFFFFF"/>
    <w:numStyleLink w:val="ImportedStyle2"/>
  </w:abstractNum>
  <w:abstractNum w:abstractNumId="25" w15:restartNumberingAfterBreak="0">
    <w:nsid w:val="6B660046"/>
    <w:multiLevelType w:val="hybridMultilevel"/>
    <w:tmpl w:val="3430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6F3E2A"/>
    <w:multiLevelType w:val="hybridMultilevel"/>
    <w:tmpl w:val="FFFFFFFF"/>
    <w:numStyleLink w:val="ImportedStyle5"/>
  </w:abstractNum>
  <w:abstractNum w:abstractNumId="27" w15:restartNumberingAfterBreak="0">
    <w:nsid w:val="6F060971"/>
    <w:multiLevelType w:val="hybridMultilevel"/>
    <w:tmpl w:val="C6624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07807C9"/>
    <w:multiLevelType w:val="hybridMultilevel"/>
    <w:tmpl w:val="AA621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0313202">
    <w:abstractNumId w:val="6"/>
  </w:num>
  <w:num w:numId="2" w16cid:durableId="1011420126">
    <w:abstractNumId w:val="22"/>
  </w:num>
  <w:num w:numId="3" w16cid:durableId="1586308086">
    <w:abstractNumId w:val="0"/>
  </w:num>
  <w:num w:numId="4" w16cid:durableId="1366831915">
    <w:abstractNumId w:val="20"/>
  </w:num>
  <w:num w:numId="5" w16cid:durableId="43599961">
    <w:abstractNumId w:val="20"/>
    <w:lvlOverride w:ilvl="0">
      <w:lvl w:ilvl="0" w:tplc="4E488766">
        <w:start w:val="1"/>
        <w:numFmt w:val="bullet"/>
        <w:lvlText w:val="·"/>
        <w:lvlJc w:val="left"/>
        <w:pPr>
          <w:ind w:left="720" w:hanging="4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FEFA6AEA">
        <w:start w:val="1"/>
        <w:numFmt w:val="bullet"/>
        <w:lvlText w:val="o"/>
        <w:lvlJc w:val="left"/>
        <w:pPr>
          <w:ind w:left="324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11A1588">
        <w:start w:val="1"/>
        <w:numFmt w:val="bullet"/>
        <w:lvlText w:val="▪"/>
        <w:lvlJc w:val="left"/>
        <w:pPr>
          <w:ind w:left="396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7BCCE5E8">
        <w:start w:val="1"/>
        <w:numFmt w:val="bullet"/>
        <w:lvlText w:val="·"/>
        <w:lvlJc w:val="left"/>
        <w:pPr>
          <w:ind w:left="4680" w:hanging="7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B38DFB4">
        <w:start w:val="1"/>
        <w:numFmt w:val="bullet"/>
        <w:lvlText w:val="o"/>
        <w:lvlJc w:val="left"/>
        <w:pPr>
          <w:ind w:left="540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C22A7B34">
        <w:start w:val="1"/>
        <w:numFmt w:val="bullet"/>
        <w:lvlText w:val="▪"/>
        <w:lvlJc w:val="left"/>
        <w:pPr>
          <w:ind w:left="612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14625CE2">
        <w:start w:val="1"/>
        <w:numFmt w:val="bullet"/>
        <w:lvlText w:val="·"/>
        <w:lvlJc w:val="left"/>
        <w:pPr>
          <w:ind w:left="6840" w:hanging="7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AA24A412">
        <w:start w:val="1"/>
        <w:numFmt w:val="bullet"/>
        <w:lvlText w:val="o"/>
        <w:lvlJc w:val="left"/>
        <w:pPr>
          <w:ind w:left="756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B630031A">
        <w:start w:val="1"/>
        <w:numFmt w:val="bullet"/>
        <w:lvlText w:val="▪"/>
        <w:lvlJc w:val="left"/>
        <w:pPr>
          <w:ind w:left="828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952857357">
    <w:abstractNumId w:val="16"/>
  </w:num>
  <w:num w:numId="7" w16cid:durableId="1124084462">
    <w:abstractNumId w:val="2"/>
  </w:num>
  <w:num w:numId="8" w16cid:durableId="1813205867">
    <w:abstractNumId w:val="4"/>
  </w:num>
  <w:num w:numId="9" w16cid:durableId="2137678235">
    <w:abstractNumId w:val="12"/>
  </w:num>
  <w:num w:numId="10" w16cid:durableId="1483354172">
    <w:abstractNumId w:val="15"/>
  </w:num>
  <w:num w:numId="11" w16cid:durableId="2019311715">
    <w:abstractNumId w:val="21"/>
  </w:num>
  <w:num w:numId="12" w16cid:durableId="1963882678">
    <w:abstractNumId w:val="10"/>
  </w:num>
  <w:num w:numId="13" w16cid:durableId="1496797076">
    <w:abstractNumId w:val="24"/>
  </w:num>
  <w:num w:numId="14" w16cid:durableId="458569159">
    <w:abstractNumId w:val="24"/>
    <w:lvlOverride w:ilvl="0">
      <w:lvl w:ilvl="0" w:tplc="235274CC">
        <w:start w:val="1"/>
        <w:numFmt w:val="bullet"/>
        <w:lvlText w:val="·"/>
        <w:lvlJc w:val="left"/>
        <w:pPr>
          <w:ind w:left="720" w:hanging="43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2404C94">
        <w:start w:val="1"/>
        <w:numFmt w:val="bullet"/>
        <w:lvlText w:val="o"/>
        <w:lvlJc w:val="left"/>
        <w:pPr>
          <w:ind w:left="324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1A0EC50">
        <w:start w:val="1"/>
        <w:numFmt w:val="bullet"/>
        <w:lvlText w:val="▪"/>
        <w:lvlJc w:val="left"/>
        <w:pPr>
          <w:ind w:left="396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F285F92">
        <w:start w:val="1"/>
        <w:numFmt w:val="bullet"/>
        <w:lvlText w:val="·"/>
        <w:lvlJc w:val="left"/>
        <w:pPr>
          <w:ind w:left="4680" w:hanging="7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E90E83DA">
        <w:start w:val="1"/>
        <w:numFmt w:val="bullet"/>
        <w:lvlText w:val="o"/>
        <w:lvlJc w:val="left"/>
        <w:pPr>
          <w:ind w:left="540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018FAA8">
        <w:start w:val="1"/>
        <w:numFmt w:val="bullet"/>
        <w:lvlText w:val="▪"/>
        <w:lvlJc w:val="left"/>
        <w:pPr>
          <w:ind w:left="612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A4FE5312">
        <w:start w:val="1"/>
        <w:numFmt w:val="bullet"/>
        <w:lvlText w:val="·"/>
        <w:lvlJc w:val="left"/>
        <w:pPr>
          <w:ind w:left="6840" w:hanging="79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3CC2452">
        <w:start w:val="1"/>
        <w:numFmt w:val="bullet"/>
        <w:lvlText w:val="o"/>
        <w:lvlJc w:val="left"/>
        <w:pPr>
          <w:ind w:left="756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E3CEEA94">
        <w:start w:val="1"/>
        <w:numFmt w:val="bullet"/>
        <w:lvlText w:val="▪"/>
        <w:lvlJc w:val="left"/>
        <w:pPr>
          <w:ind w:left="8280" w:hanging="7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16cid:durableId="1270702410">
    <w:abstractNumId w:val="18"/>
  </w:num>
  <w:num w:numId="16" w16cid:durableId="955404246">
    <w:abstractNumId w:val="11"/>
  </w:num>
  <w:num w:numId="17" w16cid:durableId="741366179">
    <w:abstractNumId w:val="26"/>
  </w:num>
  <w:num w:numId="18" w16cid:durableId="807554173">
    <w:abstractNumId w:val="28"/>
  </w:num>
  <w:num w:numId="19" w16cid:durableId="589235143">
    <w:abstractNumId w:val="8"/>
  </w:num>
  <w:num w:numId="20" w16cid:durableId="156580360">
    <w:abstractNumId w:val="23"/>
  </w:num>
  <w:num w:numId="21" w16cid:durableId="786581126">
    <w:abstractNumId w:val="7"/>
  </w:num>
  <w:num w:numId="22" w16cid:durableId="803894119">
    <w:abstractNumId w:val="3"/>
  </w:num>
  <w:num w:numId="23" w16cid:durableId="400370421">
    <w:abstractNumId w:val="13"/>
  </w:num>
  <w:num w:numId="24" w16cid:durableId="1726564216">
    <w:abstractNumId w:val="5"/>
  </w:num>
  <w:num w:numId="25" w16cid:durableId="54933429">
    <w:abstractNumId w:val="17"/>
  </w:num>
  <w:num w:numId="26" w16cid:durableId="1456027001">
    <w:abstractNumId w:val="9"/>
  </w:num>
  <w:num w:numId="27" w16cid:durableId="143090799">
    <w:abstractNumId w:val="14"/>
  </w:num>
  <w:num w:numId="28" w16cid:durableId="269168194">
    <w:abstractNumId w:val="19"/>
  </w:num>
  <w:num w:numId="29" w16cid:durableId="547498666">
    <w:abstractNumId w:val="27"/>
  </w:num>
  <w:num w:numId="30" w16cid:durableId="102648759">
    <w:abstractNumId w:val="25"/>
  </w:num>
  <w:num w:numId="31" w16cid:durableId="1180659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4AD7"/>
    <w:rsid w:val="00013002"/>
    <w:rsid w:val="00017768"/>
    <w:rsid w:val="00017EAC"/>
    <w:rsid w:val="00030CEF"/>
    <w:rsid w:val="00030E03"/>
    <w:rsid w:val="00034DC8"/>
    <w:rsid w:val="00036842"/>
    <w:rsid w:val="00041B32"/>
    <w:rsid w:val="00044D09"/>
    <w:rsid w:val="000574C4"/>
    <w:rsid w:val="0006218A"/>
    <w:rsid w:val="00064772"/>
    <w:rsid w:val="000746F3"/>
    <w:rsid w:val="00081E86"/>
    <w:rsid w:val="0009158F"/>
    <w:rsid w:val="000955CD"/>
    <w:rsid w:val="000970DE"/>
    <w:rsid w:val="00097110"/>
    <w:rsid w:val="00097D02"/>
    <w:rsid w:val="00097EB3"/>
    <w:rsid w:val="000B524F"/>
    <w:rsid w:val="000D0007"/>
    <w:rsid w:val="000D57C0"/>
    <w:rsid w:val="000E2508"/>
    <w:rsid w:val="000E2BD9"/>
    <w:rsid w:val="000E33D4"/>
    <w:rsid w:val="00101748"/>
    <w:rsid w:val="001039FF"/>
    <w:rsid w:val="0010501E"/>
    <w:rsid w:val="00105E6E"/>
    <w:rsid w:val="001246EA"/>
    <w:rsid w:val="00124C1F"/>
    <w:rsid w:val="001445EA"/>
    <w:rsid w:val="00164EFD"/>
    <w:rsid w:val="00172475"/>
    <w:rsid w:val="00173AE9"/>
    <w:rsid w:val="0017401B"/>
    <w:rsid w:val="0018068F"/>
    <w:rsid w:val="001910AE"/>
    <w:rsid w:val="001947B7"/>
    <w:rsid w:val="001A39A8"/>
    <w:rsid w:val="001A7E99"/>
    <w:rsid w:val="001B3177"/>
    <w:rsid w:val="001C357E"/>
    <w:rsid w:val="001D0300"/>
    <w:rsid w:val="001E025D"/>
    <w:rsid w:val="001E080D"/>
    <w:rsid w:val="001E5EE8"/>
    <w:rsid w:val="001F0871"/>
    <w:rsid w:val="001F5FAC"/>
    <w:rsid w:val="001F7032"/>
    <w:rsid w:val="001F7428"/>
    <w:rsid w:val="002032A4"/>
    <w:rsid w:val="00203736"/>
    <w:rsid w:val="002048F3"/>
    <w:rsid w:val="00214002"/>
    <w:rsid w:val="00217234"/>
    <w:rsid w:val="00223963"/>
    <w:rsid w:val="00225868"/>
    <w:rsid w:val="0023161C"/>
    <w:rsid w:val="00237B4D"/>
    <w:rsid w:val="00240660"/>
    <w:rsid w:val="00241141"/>
    <w:rsid w:val="00241C0A"/>
    <w:rsid w:val="002451B3"/>
    <w:rsid w:val="002656A8"/>
    <w:rsid w:val="002656C9"/>
    <w:rsid w:val="002850F6"/>
    <w:rsid w:val="002854A1"/>
    <w:rsid w:val="002A3B7B"/>
    <w:rsid w:val="002A5CA9"/>
    <w:rsid w:val="002B3161"/>
    <w:rsid w:val="002B56D5"/>
    <w:rsid w:val="002B7DC7"/>
    <w:rsid w:val="002C05A2"/>
    <w:rsid w:val="002C1C44"/>
    <w:rsid w:val="002C2ED8"/>
    <w:rsid w:val="002D0AE8"/>
    <w:rsid w:val="002D7575"/>
    <w:rsid w:val="002E1679"/>
    <w:rsid w:val="002E1798"/>
    <w:rsid w:val="002E2B73"/>
    <w:rsid w:val="002F4ED6"/>
    <w:rsid w:val="00306CB2"/>
    <w:rsid w:val="0030792B"/>
    <w:rsid w:val="003101CA"/>
    <w:rsid w:val="00310C3F"/>
    <w:rsid w:val="0031473F"/>
    <w:rsid w:val="00330286"/>
    <w:rsid w:val="00333360"/>
    <w:rsid w:val="0034071B"/>
    <w:rsid w:val="00340B9E"/>
    <w:rsid w:val="003556C2"/>
    <w:rsid w:val="00357E01"/>
    <w:rsid w:val="00370AFA"/>
    <w:rsid w:val="003714CA"/>
    <w:rsid w:val="00374AEE"/>
    <w:rsid w:val="00374D4C"/>
    <w:rsid w:val="00383DC4"/>
    <w:rsid w:val="0038526E"/>
    <w:rsid w:val="0039110F"/>
    <w:rsid w:val="003A27C6"/>
    <w:rsid w:val="003B1571"/>
    <w:rsid w:val="003B5341"/>
    <w:rsid w:val="003C4D4F"/>
    <w:rsid w:val="003C62C0"/>
    <w:rsid w:val="003C7D54"/>
    <w:rsid w:val="003D2F08"/>
    <w:rsid w:val="003D4CDB"/>
    <w:rsid w:val="003E4BD0"/>
    <w:rsid w:val="003E7E60"/>
    <w:rsid w:val="003F5FD5"/>
    <w:rsid w:val="004000CF"/>
    <w:rsid w:val="0040157C"/>
    <w:rsid w:val="00412EC6"/>
    <w:rsid w:val="00421CB6"/>
    <w:rsid w:val="00437B86"/>
    <w:rsid w:val="00445278"/>
    <w:rsid w:val="004502CA"/>
    <w:rsid w:val="004554F5"/>
    <w:rsid w:val="00457DB6"/>
    <w:rsid w:val="00462FCF"/>
    <w:rsid w:val="004642B7"/>
    <w:rsid w:val="00464A09"/>
    <w:rsid w:val="004663E6"/>
    <w:rsid w:val="004803A3"/>
    <w:rsid w:val="00483436"/>
    <w:rsid w:val="00485C51"/>
    <w:rsid w:val="00486F82"/>
    <w:rsid w:val="004903A4"/>
    <w:rsid w:val="00490F92"/>
    <w:rsid w:val="00493A25"/>
    <w:rsid w:val="004A02FD"/>
    <w:rsid w:val="004A57F1"/>
    <w:rsid w:val="004B1DDA"/>
    <w:rsid w:val="004B4283"/>
    <w:rsid w:val="004C6EBD"/>
    <w:rsid w:val="004F0A1B"/>
    <w:rsid w:val="004F2347"/>
    <w:rsid w:val="005001B7"/>
    <w:rsid w:val="005073F7"/>
    <w:rsid w:val="005155E7"/>
    <w:rsid w:val="00516807"/>
    <w:rsid w:val="00526EA0"/>
    <w:rsid w:val="0052747F"/>
    <w:rsid w:val="00527A65"/>
    <w:rsid w:val="00527FF7"/>
    <w:rsid w:val="005421D5"/>
    <w:rsid w:val="0054547E"/>
    <w:rsid w:val="0054772B"/>
    <w:rsid w:val="00551638"/>
    <w:rsid w:val="00551986"/>
    <w:rsid w:val="0055330F"/>
    <w:rsid w:val="00555462"/>
    <w:rsid w:val="00556645"/>
    <w:rsid w:val="005578CB"/>
    <w:rsid w:val="0056436D"/>
    <w:rsid w:val="00565455"/>
    <w:rsid w:val="005711B8"/>
    <w:rsid w:val="005716BB"/>
    <w:rsid w:val="00580C87"/>
    <w:rsid w:val="00587DDC"/>
    <w:rsid w:val="005A42DB"/>
    <w:rsid w:val="005A4DFF"/>
    <w:rsid w:val="005A5E37"/>
    <w:rsid w:val="005B4E61"/>
    <w:rsid w:val="005C23D0"/>
    <w:rsid w:val="005C5B46"/>
    <w:rsid w:val="005D12B4"/>
    <w:rsid w:val="005D4AC5"/>
    <w:rsid w:val="005E2B33"/>
    <w:rsid w:val="005F16EA"/>
    <w:rsid w:val="005F2D3C"/>
    <w:rsid w:val="005F3F6E"/>
    <w:rsid w:val="005F604F"/>
    <w:rsid w:val="00605693"/>
    <w:rsid w:val="00612905"/>
    <w:rsid w:val="00615EF1"/>
    <w:rsid w:val="00615F70"/>
    <w:rsid w:val="006322BD"/>
    <w:rsid w:val="00633C5D"/>
    <w:rsid w:val="006340D3"/>
    <w:rsid w:val="006347A3"/>
    <w:rsid w:val="00634980"/>
    <w:rsid w:val="00642552"/>
    <w:rsid w:val="006440D9"/>
    <w:rsid w:val="00645FEC"/>
    <w:rsid w:val="00646C68"/>
    <w:rsid w:val="0065230D"/>
    <w:rsid w:val="006543D9"/>
    <w:rsid w:val="0065480D"/>
    <w:rsid w:val="00667CE4"/>
    <w:rsid w:val="006731EF"/>
    <w:rsid w:val="00693719"/>
    <w:rsid w:val="006C4439"/>
    <w:rsid w:val="006C6FAD"/>
    <w:rsid w:val="006D1095"/>
    <w:rsid w:val="006D2C55"/>
    <w:rsid w:val="006E6B7C"/>
    <w:rsid w:val="006F23FB"/>
    <w:rsid w:val="00714717"/>
    <w:rsid w:val="0071734C"/>
    <w:rsid w:val="007310D4"/>
    <w:rsid w:val="00732BEE"/>
    <w:rsid w:val="00734C54"/>
    <w:rsid w:val="00735556"/>
    <w:rsid w:val="0074173C"/>
    <w:rsid w:val="00742337"/>
    <w:rsid w:val="00743D95"/>
    <w:rsid w:val="00746653"/>
    <w:rsid w:val="00747D8E"/>
    <w:rsid w:val="00752006"/>
    <w:rsid w:val="0075541F"/>
    <w:rsid w:val="00757BC0"/>
    <w:rsid w:val="007660AB"/>
    <w:rsid w:val="007709F1"/>
    <w:rsid w:val="007754CF"/>
    <w:rsid w:val="00783A96"/>
    <w:rsid w:val="00785059"/>
    <w:rsid w:val="007956F3"/>
    <w:rsid w:val="007959EA"/>
    <w:rsid w:val="007976EC"/>
    <w:rsid w:val="007A45ED"/>
    <w:rsid w:val="007A7716"/>
    <w:rsid w:val="007A7E37"/>
    <w:rsid w:val="007B35CA"/>
    <w:rsid w:val="007C0FE3"/>
    <w:rsid w:val="007C6CD2"/>
    <w:rsid w:val="007D0AB1"/>
    <w:rsid w:val="007D7019"/>
    <w:rsid w:val="007E0A0C"/>
    <w:rsid w:val="007E625F"/>
    <w:rsid w:val="008025C1"/>
    <w:rsid w:val="008054C1"/>
    <w:rsid w:val="00807EBA"/>
    <w:rsid w:val="00810AB3"/>
    <w:rsid w:val="00815EDA"/>
    <w:rsid w:val="00820829"/>
    <w:rsid w:val="00823951"/>
    <w:rsid w:val="00831D70"/>
    <w:rsid w:val="00832CD9"/>
    <w:rsid w:val="008377D7"/>
    <w:rsid w:val="00840494"/>
    <w:rsid w:val="00843AB4"/>
    <w:rsid w:val="00851E75"/>
    <w:rsid w:val="0086371A"/>
    <w:rsid w:val="00872856"/>
    <w:rsid w:val="00873CF0"/>
    <w:rsid w:val="00892403"/>
    <w:rsid w:val="0089301E"/>
    <w:rsid w:val="008B2E31"/>
    <w:rsid w:val="008B45E3"/>
    <w:rsid w:val="008C61B0"/>
    <w:rsid w:val="008C6618"/>
    <w:rsid w:val="008C6FA3"/>
    <w:rsid w:val="008F4983"/>
    <w:rsid w:val="008F4AD7"/>
    <w:rsid w:val="008F5E83"/>
    <w:rsid w:val="008F6E81"/>
    <w:rsid w:val="00905BD9"/>
    <w:rsid w:val="009105F9"/>
    <w:rsid w:val="00911D32"/>
    <w:rsid w:val="00917D96"/>
    <w:rsid w:val="00917DB5"/>
    <w:rsid w:val="00922131"/>
    <w:rsid w:val="00926A70"/>
    <w:rsid w:val="00927736"/>
    <w:rsid w:val="009420C3"/>
    <w:rsid w:val="00943D1C"/>
    <w:rsid w:val="00944524"/>
    <w:rsid w:val="009519AC"/>
    <w:rsid w:val="00955D9B"/>
    <w:rsid w:val="00957542"/>
    <w:rsid w:val="009703A3"/>
    <w:rsid w:val="009719DF"/>
    <w:rsid w:val="00972BF1"/>
    <w:rsid w:val="00972FC5"/>
    <w:rsid w:val="00976133"/>
    <w:rsid w:val="009807F5"/>
    <w:rsid w:val="00983A17"/>
    <w:rsid w:val="00987064"/>
    <w:rsid w:val="0099045B"/>
    <w:rsid w:val="00995BB0"/>
    <w:rsid w:val="009A68A9"/>
    <w:rsid w:val="009C2F1E"/>
    <w:rsid w:val="009C601E"/>
    <w:rsid w:val="009E11F4"/>
    <w:rsid w:val="009F2638"/>
    <w:rsid w:val="009F3E0B"/>
    <w:rsid w:val="00A0028A"/>
    <w:rsid w:val="00A13209"/>
    <w:rsid w:val="00A13AD6"/>
    <w:rsid w:val="00A14CFE"/>
    <w:rsid w:val="00A1561C"/>
    <w:rsid w:val="00A30BC7"/>
    <w:rsid w:val="00A3288B"/>
    <w:rsid w:val="00A33E5F"/>
    <w:rsid w:val="00A356AA"/>
    <w:rsid w:val="00A41847"/>
    <w:rsid w:val="00A41868"/>
    <w:rsid w:val="00A5244B"/>
    <w:rsid w:val="00A532DB"/>
    <w:rsid w:val="00A60563"/>
    <w:rsid w:val="00A70149"/>
    <w:rsid w:val="00A711DA"/>
    <w:rsid w:val="00A77620"/>
    <w:rsid w:val="00A8194E"/>
    <w:rsid w:val="00A907C1"/>
    <w:rsid w:val="00A95B00"/>
    <w:rsid w:val="00AA7AD8"/>
    <w:rsid w:val="00AB029E"/>
    <w:rsid w:val="00AB0ABE"/>
    <w:rsid w:val="00AB0F77"/>
    <w:rsid w:val="00AC78D3"/>
    <w:rsid w:val="00AD2664"/>
    <w:rsid w:val="00AD2F36"/>
    <w:rsid w:val="00AE20CF"/>
    <w:rsid w:val="00B00BB8"/>
    <w:rsid w:val="00B140F0"/>
    <w:rsid w:val="00B20BAF"/>
    <w:rsid w:val="00B21C38"/>
    <w:rsid w:val="00B22CD2"/>
    <w:rsid w:val="00B230A8"/>
    <w:rsid w:val="00B244A6"/>
    <w:rsid w:val="00B246C1"/>
    <w:rsid w:val="00B255C9"/>
    <w:rsid w:val="00B34815"/>
    <w:rsid w:val="00B416DE"/>
    <w:rsid w:val="00B4438C"/>
    <w:rsid w:val="00B463D1"/>
    <w:rsid w:val="00B46D20"/>
    <w:rsid w:val="00B709CE"/>
    <w:rsid w:val="00B73EB8"/>
    <w:rsid w:val="00B810A8"/>
    <w:rsid w:val="00B873B0"/>
    <w:rsid w:val="00B95305"/>
    <w:rsid w:val="00B97E2B"/>
    <w:rsid w:val="00BA467E"/>
    <w:rsid w:val="00BB21AB"/>
    <w:rsid w:val="00BB3EC5"/>
    <w:rsid w:val="00BC1A21"/>
    <w:rsid w:val="00BE34B9"/>
    <w:rsid w:val="00BE6AE2"/>
    <w:rsid w:val="00BF228F"/>
    <w:rsid w:val="00BF2458"/>
    <w:rsid w:val="00C0024E"/>
    <w:rsid w:val="00C027A5"/>
    <w:rsid w:val="00C13708"/>
    <w:rsid w:val="00C2361F"/>
    <w:rsid w:val="00C27467"/>
    <w:rsid w:val="00C33ACB"/>
    <w:rsid w:val="00C365C2"/>
    <w:rsid w:val="00C4547E"/>
    <w:rsid w:val="00C60356"/>
    <w:rsid w:val="00C619D1"/>
    <w:rsid w:val="00C61CB1"/>
    <w:rsid w:val="00C631A7"/>
    <w:rsid w:val="00C633B7"/>
    <w:rsid w:val="00C67B0F"/>
    <w:rsid w:val="00C67EE4"/>
    <w:rsid w:val="00C71D4D"/>
    <w:rsid w:val="00C7408B"/>
    <w:rsid w:val="00C87E82"/>
    <w:rsid w:val="00C9094A"/>
    <w:rsid w:val="00C91635"/>
    <w:rsid w:val="00C9573B"/>
    <w:rsid w:val="00C9730E"/>
    <w:rsid w:val="00CA39B9"/>
    <w:rsid w:val="00CB4DA6"/>
    <w:rsid w:val="00CB6F97"/>
    <w:rsid w:val="00CB7AA5"/>
    <w:rsid w:val="00CC1544"/>
    <w:rsid w:val="00CD0214"/>
    <w:rsid w:val="00CE1C3A"/>
    <w:rsid w:val="00CE3195"/>
    <w:rsid w:val="00CE787F"/>
    <w:rsid w:val="00CF0240"/>
    <w:rsid w:val="00D02841"/>
    <w:rsid w:val="00D14441"/>
    <w:rsid w:val="00D22644"/>
    <w:rsid w:val="00D27FB5"/>
    <w:rsid w:val="00D30438"/>
    <w:rsid w:val="00D40FE9"/>
    <w:rsid w:val="00D449B3"/>
    <w:rsid w:val="00D54173"/>
    <w:rsid w:val="00D60C8E"/>
    <w:rsid w:val="00D66F11"/>
    <w:rsid w:val="00D71978"/>
    <w:rsid w:val="00D779F4"/>
    <w:rsid w:val="00D87CF6"/>
    <w:rsid w:val="00D90DF2"/>
    <w:rsid w:val="00D912BA"/>
    <w:rsid w:val="00DA32F0"/>
    <w:rsid w:val="00DB164D"/>
    <w:rsid w:val="00DB25DE"/>
    <w:rsid w:val="00DD00BC"/>
    <w:rsid w:val="00DD1ED7"/>
    <w:rsid w:val="00DD4001"/>
    <w:rsid w:val="00DD68F6"/>
    <w:rsid w:val="00DD7D5B"/>
    <w:rsid w:val="00DF7F0D"/>
    <w:rsid w:val="00E01C6F"/>
    <w:rsid w:val="00E203CC"/>
    <w:rsid w:val="00E27671"/>
    <w:rsid w:val="00E33252"/>
    <w:rsid w:val="00E34ED4"/>
    <w:rsid w:val="00E37068"/>
    <w:rsid w:val="00E402AA"/>
    <w:rsid w:val="00E5257C"/>
    <w:rsid w:val="00E533B4"/>
    <w:rsid w:val="00E55BA5"/>
    <w:rsid w:val="00E67F39"/>
    <w:rsid w:val="00E76F41"/>
    <w:rsid w:val="00E803C5"/>
    <w:rsid w:val="00E831CE"/>
    <w:rsid w:val="00E86010"/>
    <w:rsid w:val="00E90B8B"/>
    <w:rsid w:val="00E97A76"/>
    <w:rsid w:val="00E97A8E"/>
    <w:rsid w:val="00EA0073"/>
    <w:rsid w:val="00EA2BC3"/>
    <w:rsid w:val="00EA4B62"/>
    <w:rsid w:val="00EB08F6"/>
    <w:rsid w:val="00EB2FC6"/>
    <w:rsid w:val="00EB3122"/>
    <w:rsid w:val="00EB4960"/>
    <w:rsid w:val="00EC37F5"/>
    <w:rsid w:val="00EC3DC6"/>
    <w:rsid w:val="00EC770C"/>
    <w:rsid w:val="00ED4AD7"/>
    <w:rsid w:val="00EE3A4A"/>
    <w:rsid w:val="00EF0EC8"/>
    <w:rsid w:val="00F0305F"/>
    <w:rsid w:val="00F34064"/>
    <w:rsid w:val="00F35B89"/>
    <w:rsid w:val="00F4052D"/>
    <w:rsid w:val="00F550FC"/>
    <w:rsid w:val="00F5666D"/>
    <w:rsid w:val="00F568FE"/>
    <w:rsid w:val="00F648E0"/>
    <w:rsid w:val="00F64FD4"/>
    <w:rsid w:val="00F65E5D"/>
    <w:rsid w:val="00F6777E"/>
    <w:rsid w:val="00F73A04"/>
    <w:rsid w:val="00F77531"/>
    <w:rsid w:val="00F77FF7"/>
    <w:rsid w:val="00F82E18"/>
    <w:rsid w:val="00F83195"/>
    <w:rsid w:val="00F8384B"/>
    <w:rsid w:val="00F8395B"/>
    <w:rsid w:val="00F844F1"/>
    <w:rsid w:val="00F96A33"/>
    <w:rsid w:val="00FA0638"/>
    <w:rsid w:val="00FB44A8"/>
    <w:rsid w:val="00FB7966"/>
    <w:rsid w:val="00FD5F0C"/>
    <w:rsid w:val="00FE1B2D"/>
    <w:rsid w:val="00FE240D"/>
    <w:rsid w:val="00FE43A3"/>
    <w:rsid w:val="00FE52C5"/>
    <w:rsid w:val="00FF023E"/>
    <w:rsid w:val="06318CFB"/>
    <w:rsid w:val="11685708"/>
    <w:rsid w:val="142CEA54"/>
    <w:rsid w:val="158224DC"/>
    <w:rsid w:val="15C8BAB5"/>
    <w:rsid w:val="17648B16"/>
    <w:rsid w:val="1AFB233F"/>
    <w:rsid w:val="1DBAA43D"/>
    <w:rsid w:val="31AF62BE"/>
    <w:rsid w:val="32E0962B"/>
    <w:rsid w:val="33350D1C"/>
    <w:rsid w:val="34BA6D0F"/>
    <w:rsid w:val="4028EE48"/>
    <w:rsid w:val="4247BC1B"/>
    <w:rsid w:val="4FD28217"/>
    <w:rsid w:val="5677A321"/>
    <w:rsid w:val="6599D222"/>
    <w:rsid w:val="6C3C6A1C"/>
    <w:rsid w:val="7108535B"/>
    <w:rsid w:val="739FABFC"/>
    <w:rsid w:val="74094E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A96C"/>
  <w15:docId w15:val="{77EDED5A-60BC-4D2F-B216-4F35E373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161"/>
    <w:rPr>
      <w:rFonts w:ascii="Calibri" w:hAnsi="Calibri"/>
      <w:sz w:val="24"/>
      <w:szCs w:val="24"/>
      <w:lang w:eastAsia="en-US"/>
    </w:rPr>
  </w:style>
  <w:style w:type="paragraph" w:styleId="Heading1">
    <w:name w:val="heading 1"/>
    <w:basedOn w:val="Normal"/>
    <w:next w:val="Normal"/>
    <w:link w:val="Heading1Char"/>
    <w:uiPriority w:val="9"/>
    <w:qFormat/>
    <w:rsid w:val="002B3161"/>
    <w:pPr>
      <w:keepNext/>
      <w:keepLines/>
      <w:spacing w:before="24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2B3161"/>
    <w:pPr>
      <w:keepNext/>
      <w:keepLines/>
      <w:spacing w:before="4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2B3161"/>
    <w:pPr>
      <w:keepNext/>
      <w:keepLines/>
      <w:spacing w:before="40"/>
      <w:outlineLvl w:val="2"/>
    </w:pPr>
    <w:rPr>
      <w:rFonts w:asciiTheme="majorHAnsi" w:eastAsiaTheme="majorEastAsia" w:hAnsiTheme="majorHAnsi" w:cstheme="majorBidi"/>
      <w:color w:val="294E1C" w:themeColor="accent1" w:themeShade="7F"/>
    </w:rPr>
  </w:style>
  <w:style w:type="paragraph" w:styleId="Heading4">
    <w:name w:val="heading 4"/>
    <w:basedOn w:val="Normal"/>
    <w:next w:val="Normal"/>
    <w:link w:val="Heading4Char"/>
    <w:uiPriority w:val="9"/>
    <w:unhideWhenUsed/>
    <w:qFormat/>
    <w:rsid w:val="002B3161"/>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hAnsi="Calibri" w:cs="Arial Unicode MS"/>
      <w:color w:val="000000"/>
      <w:sz w:val="22"/>
      <w:szCs w:val="22"/>
      <w:u w:color="000000"/>
      <w:lang w:val="it-IT"/>
      <w14:textOutline w14:w="0" w14:cap="flat" w14:cmpd="sng" w14:algn="ctr">
        <w14:noFill/>
        <w14:prstDash w14:val="solid"/>
        <w14:bevel/>
      </w14:textOutline>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hAnsi="Calibri" w:cs="Arial Unicode MS"/>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lang w:val="en-US" w:eastAsia="en-US"/>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485C51"/>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eastAsia="en-US"/>
    </w:rPr>
  </w:style>
  <w:style w:type="paragraph" w:styleId="Header">
    <w:name w:val="header"/>
    <w:basedOn w:val="Normal"/>
    <w:link w:val="HeaderChar"/>
    <w:uiPriority w:val="99"/>
    <w:semiHidden/>
    <w:unhideWhenUsed/>
    <w:rsid w:val="00485C51"/>
    <w:pPr>
      <w:tabs>
        <w:tab w:val="center" w:pos="4513"/>
        <w:tab w:val="right" w:pos="9026"/>
      </w:tabs>
    </w:pPr>
  </w:style>
  <w:style w:type="character" w:customStyle="1" w:styleId="HeaderChar">
    <w:name w:val="Header Char"/>
    <w:basedOn w:val="DefaultParagraphFont"/>
    <w:link w:val="Header"/>
    <w:uiPriority w:val="99"/>
    <w:semiHidden/>
    <w:rsid w:val="00485C51"/>
    <w:rPr>
      <w:sz w:val="24"/>
      <w:szCs w:val="24"/>
      <w:lang w:val="en-US" w:eastAsia="en-US"/>
    </w:rPr>
  </w:style>
  <w:style w:type="paragraph" w:styleId="Footer">
    <w:name w:val="footer"/>
    <w:basedOn w:val="Normal"/>
    <w:link w:val="FooterChar"/>
    <w:uiPriority w:val="99"/>
    <w:semiHidden/>
    <w:unhideWhenUsed/>
    <w:rsid w:val="00485C51"/>
    <w:pPr>
      <w:tabs>
        <w:tab w:val="center" w:pos="4513"/>
        <w:tab w:val="right" w:pos="9026"/>
      </w:tabs>
    </w:pPr>
  </w:style>
  <w:style w:type="character" w:customStyle="1" w:styleId="FooterChar">
    <w:name w:val="Footer Char"/>
    <w:basedOn w:val="DefaultParagraphFont"/>
    <w:link w:val="Footer"/>
    <w:uiPriority w:val="99"/>
    <w:semiHidden/>
    <w:rsid w:val="00485C51"/>
    <w:rPr>
      <w:sz w:val="24"/>
      <w:szCs w:val="24"/>
      <w:lang w:val="en-US" w:eastAsia="en-US"/>
    </w:rPr>
  </w:style>
  <w:style w:type="paragraph" w:styleId="CommentSubject">
    <w:name w:val="annotation subject"/>
    <w:basedOn w:val="CommentText"/>
    <w:next w:val="CommentText"/>
    <w:link w:val="CommentSubjectChar"/>
    <w:uiPriority w:val="99"/>
    <w:semiHidden/>
    <w:unhideWhenUsed/>
    <w:rsid w:val="00A907C1"/>
    <w:rPr>
      <w:b/>
      <w:bCs/>
    </w:rPr>
  </w:style>
  <w:style w:type="character" w:customStyle="1" w:styleId="CommentSubjectChar">
    <w:name w:val="Comment Subject Char"/>
    <w:basedOn w:val="CommentTextChar"/>
    <w:link w:val="CommentSubject"/>
    <w:uiPriority w:val="99"/>
    <w:semiHidden/>
    <w:rsid w:val="00A907C1"/>
    <w:rPr>
      <w:b/>
      <w:bCs/>
      <w:lang w:val="en-US" w:eastAsia="en-US"/>
    </w:rPr>
  </w:style>
  <w:style w:type="character" w:customStyle="1" w:styleId="Heading2Char">
    <w:name w:val="Heading 2 Char"/>
    <w:basedOn w:val="DefaultParagraphFont"/>
    <w:link w:val="Heading2"/>
    <w:uiPriority w:val="9"/>
    <w:rsid w:val="002B3161"/>
    <w:rPr>
      <w:rFonts w:asciiTheme="majorHAnsi" w:eastAsiaTheme="majorEastAsia" w:hAnsiTheme="majorHAnsi" w:cstheme="majorBidi"/>
      <w:color w:val="3E762A" w:themeColor="accent1" w:themeShade="BF"/>
      <w:sz w:val="26"/>
      <w:szCs w:val="26"/>
      <w:lang w:eastAsia="en-US"/>
    </w:rPr>
  </w:style>
  <w:style w:type="character" w:customStyle="1" w:styleId="Heading1Char">
    <w:name w:val="Heading 1 Char"/>
    <w:basedOn w:val="DefaultParagraphFont"/>
    <w:link w:val="Heading1"/>
    <w:uiPriority w:val="9"/>
    <w:rsid w:val="002B3161"/>
    <w:rPr>
      <w:rFonts w:asciiTheme="majorHAnsi" w:eastAsiaTheme="majorEastAsia" w:hAnsiTheme="majorHAnsi" w:cstheme="majorBidi"/>
      <w:color w:val="3E762A" w:themeColor="accent1" w:themeShade="BF"/>
      <w:sz w:val="32"/>
      <w:szCs w:val="32"/>
      <w:lang w:eastAsia="en-US"/>
    </w:rPr>
  </w:style>
  <w:style w:type="character" w:customStyle="1" w:styleId="Heading3Char">
    <w:name w:val="Heading 3 Char"/>
    <w:basedOn w:val="DefaultParagraphFont"/>
    <w:link w:val="Heading3"/>
    <w:uiPriority w:val="9"/>
    <w:rsid w:val="002B3161"/>
    <w:rPr>
      <w:rFonts w:asciiTheme="majorHAnsi" w:eastAsiaTheme="majorEastAsia" w:hAnsiTheme="majorHAnsi" w:cstheme="majorBidi"/>
      <w:color w:val="294E1C" w:themeColor="accent1" w:themeShade="7F"/>
      <w:sz w:val="24"/>
      <w:szCs w:val="24"/>
      <w:lang w:eastAsia="en-US"/>
    </w:rPr>
  </w:style>
  <w:style w:type="character" w:customStyle="1" w:styleId="Heading4Char">
    <w:name w:val="Heading 4 Char"/>
    <w:basedOn w:val="DefaultParagraphFont"/>
    <w:link w:val="Heading4"/>
    <w:uiPriority w:val="9"/>
    <w:rsid w:val="002B3161"/>
    <w:rPr>
      <w:rFonts w:asciiTheme="majorHAnsi" w:eastAsiaTheme="majorEastAsia" w:hAnsiTheme="majorHAnsi" w:cstheme="majorBidi"/>
      <w:i/>
      <w:iCs/>
      <w:color w:val="3E762A" w:themeColor="accent1" w:themeShade="BF"/>
      <w:sz w:val="24"/>
      <w:szCs w:val="24"/>
      <w:lang w:eastAsia="en-US"/>
    </w:rPr>
  </w:style>
  <w:style w:type="paragraph" w:styleId="Title">
    <w:name w:val="Title"/>
    <w:basedOn w:val="Normal"/>
    <w:next w:val="Normal"/>
    <w:link w:val="TitleChar"/>
    <w:uiPriority w:val="10"/>
    <w:qFormat/>
    <w:rsid w:val="002B31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161"/>
    <w:rPr>
      <w:rFonts w:asciiTheme="majorHAnsi" w:eastAsiaTheme="majorEastAsia" w:hAnsiTheme="majorHAnsi" w:cstheme="majorBidi"/>
      <w:spacing w:val="-10"/>
      <w:kern w:val="28"/>
      <w:sz w:val="56"/>
      <w:szCs w:val="56"/>
      <w:lang w:eastAsia="en-US"/>
    </w:rPr>
  </w:style>
  <w:style w:type="table" w:styleId="TableGrid">
    <w:name w:val="Table Grid"/>
    <w:basedOn w:val="TableNormal"/>
    <w:uiPriority w:val="39"/>
    <w:rsid w:val="002B31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2B3161"/>
    <w:tblPr>
      <w:tblStyleRowBandSize w:val="1"/>
      <w:tblStyleColBandSize w:val="1"/>
      <w:tblBorders>
        <w:top w:val="single" w:sz="4" w:space="0" w:color="B7DFA8" w:themeColor="accent1" w:themeTint="66"/>
        <w:left w:val="single" w:sz="4" w:space="0" w:color="B7DFA8" w:themeColor="accent1" w:themeTint="66"/>
        <w:bottom w:val="single" w:sz="4" w:space="0" w:color="B7DFA8" w:themeColor="accent1" w:themeTint="66"/>
        <w:right w:val="single" w:sz="4" w:space="0" w:color="B7DFA8" w:themeColor="accent1" w:themeTint="66"/>
        <w:insideH w:val="single" w:sz="4" w:space="0" w:color="B7DFA8" w:themeColor="accent1" w:themeTint="66"/>
        <w:insideV w:val="single" w:sz="4" w:space="0" w:color="B7DFA8" w:themeColor="accent1" w:themeTint="66"/>
      </w:tblBorders>
    </w:tblPr>
    <w:tblStylePr w:type="firstRow">
      <w:rPr>
        <w:b/>
        <w:bCs/>
      </w:rPr>
      <w:tblPr/>
      <w:tcPr>
        <w:tcBorders>
          <w:bottom w:val="single" w:sz="12" w:space="0" w:color="93D07C" w:themeColor="accent1" w:themeTint="99"/>
        </w:tcBorders>
      </w:tcPr>
    </w:tblStylePr>
    <w:tblStylePr w:type="lastRow">
      <w:rPr>
        <w:b/>
        <w:bCs/>
      </w:rPr>
      <w:tblPr/>
      <w:tcPr>
        <w:tcBorders>
          <w:top w:val="double" w:sz="2" w:space="0" w:color="93D07C"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B3161"/>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B3161"/>
    <w:tblPr>
      <w:tblStyleRowBandSize w:val="1"/>
      <w:tblStyleColBandSize w:val="1"/>
      <w:tblBorders>
        <w:top w:val="single" w:sz="4" w:space="0" w:color="D1E7A8" w:themeColor="accent2" w:themeTint="66"/>
        <w:left w:val="single" w:sz="4" w:space="0" w:color="D1E7A8" w:themeColor="accent2" w:themeTint="66"/>
        <w:bottom w:val="single" w:sz="4" w:space="0" w:color="D1E7A8" w:themeColor="accent2" w:themeTint="66"/>
        <w:right w:val="single" w:sz="4" w:space="0" w:color="D1E7A8" w:themeColor="accent2" w:themeTint="66"/>
        <w:insideH w:val="single" w:sz="4" w:space="0" w:color="D1E7A8" w:themeColor="accent2" w:themeTint="66"/>
        <w:insideV w:val="single" w:sz="4" w:space="0" w:color="D1E7A8" w:themeColor="accent2" w:themeTint="66"/>
      </w:tblBorders>
    </w:tblPr>
    <w:tblStylePr w:type="firstRow">
      <w:rPr>
        <w:b/>
        <w:bCs/>
      </w:rPr>
      <w:tblPr/>
      <w:tcPr>
        <w:tcBorders>
          <w:bottom w:val="single" w:sz="12" w:space="0" w:color="BADB7D" w:themeColor="accent2" w:themeTint="99"/>
        </w:tcBorders>
      </w:tcPr>
    </w:tblStylePr>
    <w:tblStylePr w:type="lastRow">
      <w:rPr>
        <w:b/>
        <w:bCs/>
      </w:rPr>
      <w:tblPr/>
      <w:tcPr>
        <w:tcBorders>
          <w:top w:val="double" w:sz="2" w:space="0" w:color="BADB7D" w:themeColor="accent2" w:themeTint="99"/>
        </w:tcBorders>
      </w:tcPr>
    </w:tblStylePr>
    <w:tblStylePr w:type="firstCol">
      <w:rPr>
        <w:b/>
        <w:bCs/>
      </w:rPr>
    </w:tblStylePr>
    <w:tblStylePr w:type="lastCol">
      <w:rPr>
        <w:b/>
        <w:bCs/>
      </w:rPr>
    </w:tblStylePr>
  </w:style>
  <w:style w:type="paragraph" w:styleId="NoSpacing">
    <w:name w:val="No Spacing"/>
    <w:uiPriority w:val="1"/>
    <w:qFormat/>
    <w:rsid w:val="00A3288B"/>
    <w:rPr>
      <w:rFonts w:ascii="Calibri" w:hAnsi="Calibri"/>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A494406E091F84287AD6A5CE14CBF3E" ma:contentTypeVersion="8" ma:contentTypeDescription="Create a new document." ma:contentTypeScope="" ma:versionID="60ccd0e30415dc8323bdb66a1536e90a">
  <xsd:schema xmlns:xsd="http://www.w3.org/2001/XMLSchema" xmlns:xs="http://www.w3.org/2001/XMLSchema" xmlns:p="http://schemas.microsoft.com/office/2006/metadata/properties" xmlns:ns2="0b1e97bf-53e2-4ebf-abe5-3f8d1ee44d1a" targetNamespace="http://schemas.microsoft.com/office/2006/metadata/properties" ma:root="true" ma:fieldsID="47d5d1a36d094411ed4c78e2f9ed994f" ns2:_="">
    <xsd:import namespace="0b1e97bf-53e2-4ebf-abe5-3f8d1ee44d1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e97bf-53e2-4ebf-abe5-3f8d1ee44d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CFE8E1-F2F2-4B2C-A6ED-A747DA1030C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5B262B-59B1-4496-A5D4-4475E62C93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e97bf-53e2-4ebf-abe5-3f8d1ee44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AB0A58-9448-40A9-84D1-151024BCB4EB}">
  <ds:schemaRefs>
    <ds:schemaRef ds:uri="http://schemas.microsoft.com/sharepoint/v3/contenttype/forms"/>
  </ds:schemaRefs>
</ds:datastoreItem>
</file>

<file path=customXml/itemProps4.xml><?xml version="1.0" encoding="utf-8"?>
<ds:datastoreItem xmlns:ds="http://schemas.openxmlformats.org/officeDocument/2006/customXml" ds:itemID="{25B570B6-C7F1-4A0F-82C6-C71EC520E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1154</Words>
  <Characters>6579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Stirling</dc:creator>
  <cp:keywords/>
  <cp:lastModifiedBy>Nicola Stirling</cp:lastModifiedBy>
  <cp:revision>289</cp:revision>
  <dcterms:created xsi:type="dcterms:W3CDTF">2022-02-11T11:20:00Z</dcterms:created>
  <dcterms:modified xsi:type="dcterms:W3CDTF">2022-04-22T14:43:00Z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0x010100EA494406E091F84287AD6A5CE14CBF3E</vt:lpwstr>
  </property>
</Properties>
</file>
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2"/>
          <w:szCs w:val="32"/>
          <w:u w:val="single"/>
        </w:rPr>
      </w:pPr>
      <w:r>
        <w:rPr>
          <w:sz w:val="32"/>
          <w:szCs w:val="32"/>
          <w:u w:val="single"/>
          <w:rtl w:val="0"/>
          <w:lang w:val="it-IT"/>
        </w:rPr>
        <w:t>Game Guide</w:t>
      </w:r>
    </w:p>
    <w:p>
      <w:pPr>
        <w:pStyle w:val="Body"/>
        <w:rPr>
          <w:sz w:val="24"/>
          <w:szCs w:val="24"/>
        </w:rPr>
      </w:pPr>
      <w:r>
        <w:rPr>
          <w:sz w:val="24"/>
          <w:szCs w:val="24"/>
        </w:rPr>
        <w:br w:type="textWrapping"/>
      </w:r>
      <w:commentRangeStart w:id="0"/>
    </w:p>
    <w:p>
      <w:pPr>
        <w:pStyle w:val="Body"/>
        <w:rPr>
          <w:sz w:val="24"/>
          <w:szCs w:val="24"/>
          <w:u w:val="single"/>
        </w:rPr>
      </w:pPr>
      <w:r>
        <w:rPr>
          <w:sz w:val="24"/>
          <w:szCs w:val="24"/>
          <w:u w:val="single"/>
          <w:rtl w:val="0"/>
          <w:lang w:val="en-US"/>
        </w:rPr>
        <w:t>Game Premise</w:t>
      </w:r>
    </w:p>
    <w:p>
      <w:pPr>
        <w:pStyle w:val="List Paragraph"/>
        <w:numPr>
          <w:ilvl w:val="0"/>
          <w:numId w:val="2"/>
        </w:numPr>
        <w:bidi w:val="0"/>
        <w:ind w:right="0"/>
        <w:jc w:val="left"/>
        <w:rPr>
          <w:sz w:val="24"/>
          <w:szCs w:val="24"/>
          <w:rtl w:val="0"/>
          <w:lang w:val="en-US"/>
        </w:rPr>
      </w:pPr>
      <w:r>
        <w:rPr>
          <w:sz w:val="24"/>
          <w:szCs w:val="24"/>
          <w:rtl w:val="0"/>
          <w:lang w:val="en-US"/>
        </w:rPr>
        <w:t>Player Druids advance around the board building up their mana reserves. Mana can be used to create forests in desolate squares, improve already owned forests or maintain rival players forests</w:t>
      </w:r>
      <w:ins w:id="1" w:date="2022-02-06T21:05:00Z" w:author="Nicola Stirling">
        <w:r>
          <w:rPr>
            <w:sz w:val="24"/>
            <w:szCs w:val="24"/>
            <w:rtl w:val="0"/>
            <w:lang w:val="en-US"/>
          </w:rPr>
          <w:t>, in order to help combat the effects of</w:t>
        </w:r>
      </w:ins>
      <w:ins w:id="2" w:date="2022-02-06T21:08:00Z" w:author="Nicola Stirling">
        <w:r>
          <w:rPr>
            <w:sz w:val="24"/>
            <w:szCs w:val="24"/>
            <w:rtl w:val="0"/>
            <w:lang w:val="en-US"/>
          </w:rPr>
          <w:t xml:space="preserve"> uns</w:t>
        </w:r>
      </w:ins>
      <w:ins w:id="3" w:date="2022-02-10T14:41:12Z" w:author="Sandra Wilton">
        <w:r>
          <w:rPr>
            <w:sz w:val="24"/>
            <w:szCs w:val="24"/>
            <w:rtl w:val="0"/>
            <w:lang w:val="en-US"/>
          </w:rPr>
          <w:t>us</w:t>
        </w:r>
      </w:ins>
      <w:ins w:id="4" w:date="2022-02-06T21:08:00Z" w:author="Nicola Stirling">
        <w:r>
          <w:rPr>
            <w:sz w:val="24"/>
            <w:szCs w:val="24"/>
            <w:rtl w:val="0"/>
            <w:lang w:val="en-US"/>
          </w:rPr>
          <w:t>tainable</w:t>
        </w:r>
      </w:ins>
      <w:ins w:id="5" w:date="2022-02-06T21:05:00Z" w:author="Nicola Stirling">
        <w:r>
          <w:rPr>
            <w:sz w:val="24"/>
            <w:szCs w:val="24"/>
            <w:rtl w:val="0"/>
            <w:lang w:val="en-US"/>
          </w:rPr>
          <w:t xml:space="preserve"> </w:t>
        </w:r>
      </w:ins>
      <w:ins w:id="6" w:date="2022-02-06T21:06:00Z" w:author="Nicola Stirling">
        <w:r>
          <w:rPr>
            <w:sz w:val="24"/>
            <w:szCs w:val="24"/>
            <w:rtl w:val="0"/>
            <w:lang w:val="en-US"/>
          </w:rPr>
          <w:t xml:space="preserve">logging, </w:t>
        </w:r>
      </w:ins>
      <w:ins w:id="7" w:date="2022-02-06T21:05:00Z" w:author="Nicola Stirling">
        <w:r>
          <w:rPr>
            <w:sz w:val="24"/>
            <w:szCs w:val="24"/>
            <w:rtl w:val="0"/>
            <w:lang w:val="en-US"/>
          </w:rPr>
          <w:t xml:space="preserve">deforestation, climate change </w:t>
        </w:r>
      </w:ins>
      <w:ins w:id="8" w:date="2022-02-06T21:07:00Z" w:author="Nicola Stirling">
        <w:r>
          <w:rPr>
            <w:sz w:val="24"/>
            <w:szCs w:val="24"/>
            <w:rtl w:val="0"/>
            <w:lang w:val="en-US"/>
          </w:rPr>
          <w:t xml:space="preserve">and </w:t>
        </w:r>
      </w:ins>
      <w:commentRangeStart w:id="9"/>
      <w:ins w:id="10" w:date="2022-02-06T21:07:00Z" w:author="Nicola Stirling">
        <w:r>
          <w:rPr>
            <w:sz w:val="24"/>
            <w:szCs w:val="24"/>
            <w:rtl w:val="0"/>
            <w:lang w:val="en-US"/>
          </w:rPr>
          <w:t>wildlife</w:t>
        </w:r>
      </w:ins>
      <w:commentRangeEnd w:id="9"/>
      <w:r>
        <w:commentReference w:id="9"/>
      </w:r>
      <w:ins w:id="11" w:date="2022-02-06T21:09:00Z" w:author="Nicola Stirling">
        <w:r>
          <w:rPr>
            <w:sz w:val="24"/>
            <w:szCs w:val="24"/>
            <w:rtl w:val="0"/>
            <w:lang w:val="en-US"/>
          </w:rPr>
          <w:t xml:space="preserve"> preservation</w:t>
        </w:r>
      </w:ins>
      <w:r>
        <w:rPr>
          <w:sz w:val="24"/>
          <w:szCs w:val="24"/>
          <w:rtl w:val="0"/>
          <w:lang w:val="en-US"/>
        </w:rPr>
        <w:t>.</w:t>
      </w:r>
      <w:commentRangeEnd w:id="0"/>
      <w:r>
        <w:commentReference w:id="0"/>
      </w:r>
    </w:p>
    <w:p>
      <w:pPr>
        <w:pStyle w:val="Body"/>
        <w:rPr>
          <w:sz w:val="24"/>
          <w:szCs w:val="24"/>
          <w:u w:val="single"/>
        </w:rPr>
      </w:pPr>
      <w:r>
        <w:rPr>
          <w:sz w:val="24"/>
          <w:szCs w:val="24"/>
          <w:u w:val="single"/>
          <w:rtl w:val="0"/>
          <w:lang w:val="fr-FR"/>
        </w:rPr>
        <w:t>Objective</w:t>
        <w:br w:type="textWrapping"/>
      </w:r>
      <w:commentRangeStart w:id="12"/>
    </w:p>
    <w:p>
      <w:pPr>
        <w:pStyle w:val="List Paragraph"/>
        <w:numPr>
          <w:ilvl w:val="0"/>
          <w:numId w:val="2"/>
        </w:numPr>
        <w:bidi w:val="0"/>
        <w:ind w:right="0"/>
        <w:jc w:val="left"/>
        <w:rPr>
          <w:sz w:val="24"/>
          <w:szCs w:val="24"/>
          <w:rtl w:val="0"/>
          <w:lang w:val="en-US"/>
        </w:rPr>
      </w:pPr>
      <w:ins w:id="13" w:date="2022-02-06T21:09:00Z" w:author="Nicola Stirling">
        <w:r>
          <w:rPr>
            <w:sz w:val="24"/>
            <w:szCs w:val="24"/>
            <w:rtl w:val="0"/>
            <w:lang w:val="en-US"/>
          </w:rPr>
          <w:t xml:space="preserve">2-4 </w:t>
        </w:r>
      </w:ins>
      <w:commentRangeEnd w:id="12"/>
      <w:r>
        <w:commentReference w:id="12"/>
      </w:r>
      <w:r>
        <w:rPr>
          <w:sz w:val="24"/>
          <w:szCs w:val="24"/>
          <w:rtl w:val="0"/>
          <w:lang w:val="en-US"/>
        </w:rPr>
        <w:t xml:space="preserve">Players aim to repopulate as many squares as they can with forests. Play ends either when only one player remains </w:t>
      </w:r>
      <w:commentRangeStart w:id="14"/>
      <w:r>
        <w:rPr>
          <w:sz w:val="24"/>
          <w:szCs w:val="24"/>
          <w:rtl w:val="0"/>
          <w:lang w:val="en-US"/>
        </w:rPr>
        <w:t>controlling the entire board</w:t>
      </w:r>
      <w:commentRangeEnd w:id="14"/>
      <w:r>
        <w:commentReference w:id="14"/>
      </w:r>
      <w:r>
        <w:rPr>
          <w:sz w:val="24"/>
          <w:szCs w:val="24"/>
          <w:rtl w:val="0"/>
          <w:lang w:val="en-US"/>
        </w:rPr>
        <w:t>, or when a player chooses to end the game.</w:t>
      </w:r>
    </w:p>
    <w:p>
      <w:pPr>
        <w:pStyle w:val="Body"/>
        <w:rPr>
          <w:sz w:val="24"/>
          <w:szCs w:val="24"/>
          <w:u w:val="single"/>
        </w:rPr>
      </w:pPr>
      <w:r>
        <w:rPr>
          <w:sz w:val="24"/>
          <w:szCs w:val="24"/>
          <w:u w:val="single"/>
          <w:rtl w:val="0"/>
          <w:lang w:val="en-US"/>
        </w:rPr>
        <w:t>The Board</w:t>
        <w:br w:type="textWrapping"/>
      </w:r>
      <w:commentRangeStart w:id="15"/>
    </w:p>
    <w:p>
      <w:pPr>
        <w:pStyle w:val="List Paragraph"/>
        <w:numPr>
          <w:ilvl w:val="0"/>
          <w:numId w:val="2"/>
        </w:numPr>
        <w:bidi w:val="0"/>
        <w:ind w:right="0"/>
        <w:jc w:val="left"/>
        <w:rPr>
          <w:sz w:val="24"/>
          <w:szCs w:val="24"/>
          <w:rtl w:val="0"/>
          <w:lang w:val="en-US"/>
        </w:rPr>
      </w:pPr>
      <w:ins w:id="16" w:date="2022-02-06T20:18:00Z" w:author="Nicola Stirling">
        <w:r>
          <w:rPr>
            <w:sz w:val="24"/>
            <w:szCs w:val="24"/>
            <w:u w:val="single"/>
            <w:rtl w:val="0"/>
            <w:lang w:val="en-US"/>
          </w:rPr>
          <w:t>Sacred Alder Square</w:t>
        </w:r>
      </w:ins>
      <w:commentRangeEnd w:id="15"/>
      <w:r>
        <w:commentReference w:id="15"/>
      </w:r>
    </w:p>
    <w:p>
      <w:pPr>
        <w:pStyle w:val="List Paragraph"/>
        <w:numPr>
          <w:ilvl w:val="1"/>
          <w:numId w:val="2"/>
        </w:numPr>
        <w:bidi w:val="0"/>
        <w:ind w:right="0"/>
        <w:jc w:val="left"/>
        <w:rPr>
          <w:sz w:val="24"/>
          <w:szCs w:val="24"/>
          <w:rtl w:val="0"/>
          <w:lang w:val="en-US"/>
        </w:rPr>
      </w:pPr>
      <w:ins w:id="17" w:date="2022-02-06T20:18:00Z" w:author="Nicola Stirling">
        <w:r>
          <w:rPr>
            <w:sz w:val="24"/>
            <w:szCs w:val="24"/>
            <w:rtl w:val="0"/>
            <w:lang w:val="en-US"/>
          </w:rPr>
          <w:t>The Sacred Alder square i</w:t>
        </w:r>
      </w:ins>
      <w:ins w:id="18" w:date="2022-02-06T20:18:00Z" w:author="Nicola Stirling">
        <w:r>
          <w:rPr>
            <w:sz w:val="24"/>
            <w:szCs w:val="24"/>
            <w:rtl w:val="0"/>
            <w:lang w:val="en-US"/>
          </w:rPr>
          <w:t>s considered the safe resting place of the druids and as such, it is where play begins.</w:t>
        </w:r>
      </w:ins>
    </w:p>
    <w:p>
      <w:pPr>
        <w:pStyle w:val="List Paragraph"/>
        <w:numPr>
          <w:ilvl w:val="1"/>
          <w:numId w:val="2"/>
        </w:numPr>
        <w:bidi w:val="0"/>
        <w:ind w:right="0"/>
        <w:jc w:val="left"/>
        <w:rPr>
          <w:sz w:val="24"/>
          <w:szCs w:val="24"/>
          <w:rtl w:val="0"/>
          <w:lang w:val="en-US"/>
        </w:rPr>
      </w:pPr>
      <w:ins w:id="19" w:date="2022-02-06T20:18:00Z" w:author="Nicola Stirling">
        <w:r>
          <w:rPr>
            <w:sz w:val="24"/>
            <w:szCs w:val="24"/>
            <w:rtl w:val="0"/>
            <w:lang w:val="en-US"/>
          </w:rPr>
          <w:t xml:space="preserve">After every full rotation of </w:t>
        </w:r>
      </w:ins>
      <w:ins w:id="20" w:date="2022-02-06T20:18:00Z" w:author="Nicola Stirling">
        <w:r>
          <w:rPr>
            <w:sz w:val="24"/>
            <w:szCs w:val="24"/>
            <w:rtl w:val="0"/>
            <w:lang w:val="en-US"/>
          </w:rPr>
          <w:t>the board, players are granted 100 mana as they pass the Sacred Alder square to symbolise them restoring their magical energy in their sanctuary.</w:t>
        </w:r>
      </w:ins>
    </w:p>
    <w:p>
      <w:pPr>
        <w:pStyle w:val="List Paragraph"/>
        <w:numPr>
          <w:ilvl w:val="1"/>
          <w:numId w:val="2"/>
        </w:numPr>
        <w:bidi w:val="0"/>
        <w:ind w:right="0"/>
        <w:jc w:val="left"/>
        <w:rPr>
          <w:sz w:val="24"/>
          <w:szCs w:val="24"/>
          <w:rtl w:val="0"/>
          <w:lang w:val="en-US"/>
        </w:rPr>
      </w:pPr>
      <w:ins w:id="21" w:date="2022-02-06T20:18:00Z" w:author="Nicola Stirling">
        <w:r>
          <w:rPr>
            <w:sz w:val="24"/>
            <w:szCs w:val="24"/>
            <w:rtl w:val="0"/>
            <w:lang w:val="en-US"/>
          </w:rPr>
          <w:t>Ending your turn on the Sacred Alder square grants a 200-mana bonus instead of the 100 mana for passing by.</w:t>
        </w:r>
      </w:ins>
    </w:p>
    <w:p>
      <w:pPr>
        <w:pStyle w:val="List Paragraph"/>
        <w:numPr>
          <w:ilvl w:val="0"/>
          <w:numId w:val="2"/>
        </w:numPr>
        <w:bidi w:val="0"/>
        <w:ind w:right="0"/>
        <w:jc w:val="left"/>
        <w:rPr>
          <w:sz w:val="24"/>
          <w:szCs w:val="24"/>
          <w:rtl w:val="0"/>
          <w:lang w:val="en-US"/>
        </w:rPr>
      </w:pPr>
      <w:r>
        <w:rPr>
          <w:sz w:val="24"/>
          <w:szCs w:val="24"/>
          <w:u w:val="single"/>
          <w:rtl w:val="0"/>
          <w:lang w:val="en-US"/>
        </w:rPr>
        <w:t>Forest Squares</w:t>
      </w:r>
    </w:p>
    <w:p>
      <w:pPr>
        <w:pStyle w:val="List Paragraph"/>
        <w:bidi w:val="0"/>
        <w:ind w:left="0" w:right="0" w:firstLine="0"/>
        <w:jc w:val="left"/>
        <w:rPr>
          <w:sz w:val="24"/>
          <w:szCs w:val="24"/>
          <w:u w:val="single"/>
          <w:rtl w:val="0"/>
        </w:rPr>
      </w:pPr>
    </w:p>
    <w:p>
      <w:pPr>
        <w:pStyle w:val="List Paragraph"/>
        <w:numPr>
          <w:ilvl w:val="1"/>
          <w:numId w:val="2"/>
        </w:numPr>
        <w:bidi w:val="0"/>
        <w:ind w:right="0"/>
        <w:jc w:val="left"/>
        <w:rPr>
          <w:sz w:val="24"/>
          <w:szCs w:val="24"/>
          <w:rtl w:val="0"/>
          <w:lang w:val="en-US"/>
        </w:rPr>
      </w:pPr>
      <w:ins w:id="22" w:date="2022-02-06T20:16:00Z" w:author="Nicola Stirling">
        <w:r>
          <w:rPr>
            <w:sz w:val="24"/>
            <w:szCs w:val="24"/>
            <w:u w:val="none"/>
            <w:rtl w:val="0"/>
            <w:lang w:val="en-US"/>
          </w:rPr>
          <w:t>There are 4 forests, 2 occupy</w:t>
        </w:r>
      </w:ins>
      <w:ins w:id="23" w:date="2022-02-06T20:17:00Z" w:author="Nicola Stirling">
        <w:r>
          <w:rPr>
            <w:sz w:val="24"/>
            <w:szCs w:val="24"/>
            <w:u w:val="none"/>
            <w:rtl w:val="0"/>
            <w:lang w:val="en-US"/>
          </w:rPr>
          <w:t xml:space="preserve"> 3 squares and 2 occupy 2 squares.</w:t>
        </w:r>
      </w:ins>
      <w:commentRangeStart w:id="24"/>
      <w:ins w:id="25" w:date="2022-02-10T17:26:57Z" w:author="Sandra Wilton">
        <w:r>
          <w:rPr>
            <w:sz w:val="24"/>
            <w:szCs w:val="24"/>
            <w:u w:val="none"/>
            <w:rtl w:val="0"/>
            <w:lang w:val="en-US"/>
          </w:rPr>
          <w:t xml:space="preserve"> </w:t>
        </w:r>
      </w:ins>
      <w:commentRangeEnd w:id="24"/>
      <w:r>
        <w:commentReference w:id="24"/>
      </w:r>
    </w:p>
    <w:p>
      <w:pPr>
        <w:pStyle w:val="List Paragraph"/>
        <w:numPr>
          <w:ilvl w:val="1"/>
          <w:numId w:val="2"/>
        </w:numPr>
        <w:bidi w:val="0"/>
        <w:ind w:right="0"/>
        <w:jc w:val="left"/>
        <w:rPr>
          <w:sz w:val="24"/>
          <w:szCs w:val="24"/>
          <w:rtl w:val="0"/>
          <w:lang w:val="en-US"/>
        </w:rPr>
      </w:pPr>
      <w:r>
        <w:rPr>
          <w:sz w:val="24"/>
          <w:szCs w:val="24"/>
          <w:rtl w:val="0"/>
          <w:lang w:val="en-US"/>
        </w:rPr>
        <w:t>Each forest square is desolate at the beginning of the game.</w:t>
      </w:r>
    </w:p>
    <w:p>
      <w:pPr>
        <w:pStyle w:val="List Paragraph"/>
        <w:numPr>
          <w:ilvl w:val="1"/>
          <w:numId w:val="2"/>
        </w:numPr>
        <w:bidi w:val="0"/>
        <w:ind w:right="0"/>
        <w:jc w:val="left"/>
        <w:rPr>
          <w:sz w:val="24"/>
          <w:szCs w:val="24"/>
          <w:rtl w:val="0"/>
          <w:lang w:val="en-US"/>
        </w:rPr>
      </w:pPr>
      <w:r>
        <w:rPr>
          <w:sz w:val="24"/>
          <w:szCs w:val="24"/>
          <w:rtl w:val="0"/>
          <w:lang w:val="en-US"/>
        </w:rPr>
        <w:t xml:space="preserve">Players can invest the required mana cost </w:t>
      </w:r>
      <w:del w:id="26" w:date="2022-02-06T20:24:00Z" w:author="Nicola Stirling">
        <w:r>
          <w:rPr>
            <w:sz w:val="24"/>
            <w:szCs w:val="24"/>
            <w:rtl w:val="0"/>
            <w:lang w:val="en-US"/>
          </w:rPr>
          <w:delText>to repopulate</w:delText>
        </w:r>
      </w:del>
      <w:ins w:id="27" w:date="2022-02-06T20:24:00Z" w:author="Nicola Stirling">
        <w:r>
          <w:rPr>
            <w:sz w:val="24"/>
            <w:szCs w:val="24"/>
            <w:rtl w:val="0"/>
            <w:lang w:val="en-US"/>
          </w:rPr>
          <w:t xml:space="preserve">to </w:t>
        </w:r>
      </w:ins>
      <w:commentRangeStart w:id="28"/>
      <w:ins w:id="29" w:date="2022-02-06T20:24:00Z" w:author="Nicola Stirling">
        <w:r>
          <w:rPr>
            <w:sz w:val="24"/>
            <w:szCs w:val="24"/>
            <w:rtl w:val="0"/>
            <w:lang w:val="en-US"/>
          </w:rPr>
          <w:t>acquire</w:t>
        </w:r>
      </w:ins>
      <w:commentRangeEnd w:id="28"/>
      <w:r>
        <w:commentReference w:id="28"/>
      </w:r>
      <w:r>
        <w:rPr>
          <w:sz w:val="24"/>
          <w:szCs w:val="24"/>
          <w:rtl w:val="0"/>
          <w:lang w:val="en-US"/>
        </w:rPr>
        <w:t xml:space="preserve"> a square with</w:t>
      </w:r>
      <w:ins w:id="30" w:date="2022-02-06T20:25:00Z" w:author="Nicola Stirling">
        <w:r>
          <w:rPr>
            <w:sz w:val="24"/>
            <w:szCs w:val="24"/>
            <w:rtl w:val="0"/>
            <w:lang w:val="en-US"/>
          </w:rPr>
          <w:t>in</w:t>
        </w:r>
      </w:ins>
      <w:r>
        <w:rPr>
          <w:sz w:val="24"/>
          <w:szCs w:val="24"/>
          <w:rtl w:val="0"/>
          <w:lang w:val="en-US"/>
        </w:rPr>
        <w:t xml:space="preserve"> a forest. That player is then considered to </w:t>
      </w:r>
      <w:r>
        <w:rPr>
          <w:sz w:val="24"/>
          <w:szCs w:val="24"/>
          <w:rtl w:val="0"/>
          <w:lang w:val="en-US"/>
        </w:rPr>
        <w:t>“</w:t>
      </w:r>
      <w:r>
        <w:rPr>
          <w:sz w:val="24"/>
          <w:szCs w:val="24"/>
          <w:rtl w:val="0"/>
          <w:lang w:val="en-US"/>
        </w:rPr>
        <w:t>own</w:t>
      </w:r>
      <w:r>
        <w:rPr>
          <w:sz w:val="24"/>
          <w:szCs w:val="24"/>
          <w:rtl w:val="0"/>
          <w:lang w:val="en-US"/>
        </w:rPr>
        <w:t xml:space="preserve">” </w:t>
      </w:r>
      <w:r>
        <w:rPr>
          <w:sz w:val="24"/>
          <w:szCs w:val="24"/>
          <w:rtl w:val="0"/>
          <w:lang w:val="en-US"/>
        </w:rPr>
        <w:t>that square.</w:t>
      </w:r>
      <w:ins w:id="31" w:date="2022-02-06T20:22:00Z" w:author="Nicola Stirling">
        <w:r>
          <w:rPr>
            <w:sz w:val="24"/>
            <w:szCs w:val="24"/>
            <w:u w:val="single"/>
          </w:rPr>
          <w:br w:type="textWrapping"/>
        </w:r>
      </w:ins>
      <w:commentRangeStart w:id="32"/>
    </w:p>
    <w:p>
      <w:pPr>
        <w:pStyle w:val="List Paragraph"/>
        <w:numPr>
          <w:ilvl w:val="1"/>
          <w:numId w:val="2"/>
        </w:numPr>
        <w:bidi w:val="0"/>
        <w:ind w:right="0"/>
        <w:jc w:val="left"/>
        <w:rPr>
          <w:sz w:val="24"/>
          <w:szCs w:val="24"/>
          <w:rtl w:val="0"/>
          <w:lang w:val="en-US"/>
        </w:rPr>
      </w:pPr>
      <w:ins w:id="33" w:date="2022-02-06T20:22:00Z" w:author="Nicola Stirling">
        <w:r>
          <w:rPr>
            <w:sz w:val="24"/>
            <w:szCs w:val="24"/>
            <w:rtl w:val="0"/>
            <w:lang w:val="en-US"/>
          </w:rPr>
          <w:t>The cost to own</w:t>
        </w:r>
      </w:ins>
      <w:ins w:id="34" w:date="2022-02-06T20:23:00Z" w:author="Nicola Stirling">
        <w:r>
          <w:rPr>
            <w:sz w:val="24"/>
            <w:szCs w:val="24"/>
            <w:rtl w:val="0"/>
            <w:lang w:val="en-US"/>
          </w:rPr>
          <w:t xml:space="preserve"> a square varies depending on the forest it is part of.</w:t>
        </w:r>
      </w:ins>
      <w:commentRangeEnd w:id="32"/>
      <w:r>
        <w:commentReference w:id="32"/>
      </w:r>
      <w:r>
        <w:rPr>
          <w:sz w:val="24"/>
          <w:szCs w:val="24"/>
          <w:u w:val="single"/>
        </w:rPr>
        <w:br w:type="textWrapping"/>
      </w:r>
      <w:commentRangeStart w:id="35"/>
    </w:p>
    <w:p>
      <w:pPr>
        <w:pStyle w:val="List Paragraph"/>
        <w:numPr>
          <w:ilvl w:val="1"/>
          <w:numId w:val="2"/>
        </w:numPr>
        <w:bidi w:val="0"/>
        <w:ind w:right="0"/>
        <w:jc w:val="left"/>
        <w:rPr>
          <w:sz w:val="24"/>
          <w:szCs w:val="24"/>
          <w:rtl w:val="0"/>
          <w:lang w:val="en-US"/>
        </w:rPr>
      </w:pPr>
      <w:ins w:id="36" w:date="2022-02-06T20:25:00Z" w:author="Nicola Stirling">
        <w:r>
          <w:rPr>
            <w:sz w:val="24"/>
            <w:szCs w:val="24"/>
            <w:u w:val="none"/>
            <w:rtl w:val="0"/>
            <w:lang w:val="en-US"/>
          </w:rPr>
          <w:t xml:space="preserve">A </w:t>
        </w:r>
      </w:ins>
      <w:ins w:id="37" w:date="2022-02-06T20:26:00Z" w:author="Nicola Stirling">
        <w:r>
          <w:rPr>
            <w:sz w:val="24"/>
            <w:szCs w:val="24"/>
            <w:rtl w:val="0"/>
            <w:lang w:val="en-US"/>
          </w:rPr>
          <w:t>p</w:t>
        </w:r>
      </w:ins>
      <w:ins w:id="38" w:date="2022-02-06T20:25:00Z" w:author="Nicola Stirling">
        <w:r>
          <w:rPr>
            <w:sz w:val="24"/>
            <w:szCs w:val="24"/>
            <w:u w:val="none"/>
            <w:rtl w:val="0"/>
            <w:lang w:val="en-US"/>
          </w:rPr>
          <w:t xml:space="preserve">layer must own all the squares </w:t>
        </w:r>
      </w:ins>
      <w:ins w:id="39" w:date="2022-02-06T20:33:00Z" w:author="Nicola Stirling">
        <w:r>
          <w:rPr>
            <w:sz w:val="24"/>
            <w:szCs w:val="24"/>
            <w:rtl w:val="0"/>
            <w:lang w:val="en-US"/>
          </w:rPr>
          <w:t>of</w:t>
        </w:r>
      </w:ins>
      <w:ins w:id="40" w:date="2022-02-06T20:25:00Z" w:author="Nicola Stirling">
        <w:r>
          <w:rPr>
            <w:sz w:val="24"/>
            <w:szCs w:val="24"/>
            <w:u w:val="none"/>
            <w:rtl w:val="0"/>
            <w:lang w:val="en-US"/>
          </w:rPr>
          <w:t xml:space="preserve"> a forest before they can</w:t>
        </w:r>
      </w:ins>
      <w:ins w:id="41" w:date="2022-02-06T20:26:00Z" w:author="Nicola Stirling">
        <w:r>
          <w:rPr>
            <w:sz w:val="24"/>
            <w:szCs w:val="24"/>
            <w:u w:val="none"/>
            <w:rtl w:val="0"/>
            <w:lang w:val="en-US"/>
          </w:rPr>
          <w:t xml:space="preserve"> begin repopulating the forest.</w:t>
        </w:r>
      </w:ins>
      <w:commentRangeEnd w:id="35"/>
      <w:r>
        <w:commentReference w:id="35"/>
      </w:r>
      <w:ins w:id="42" w:date="2022-02-06T20:30:00Z" w:author="Nicola Stirling">
        <w:r>
          <w:rPr>
            <w:sz w:val="24"/>
            <w:szCs w:val="24"/>
          </w:rPr>
          <w:br w:type="textWrapping"/>
        </w:r>
      </w:ins>
      <w:commentRangeStart w:id="43"/>
    </w:p>
    <w:p>
      <w:pPr>
        <w:pStyle w:val="List Paragraph"/>
        <w:numPr>
          <w:ilvl w:val="1"/>
          <w:numId w:val="2"/>
        </w:numPr>
        <w:bidi w:val="0"/>
        <w:ind w:right="0"/>
        <w:jc w:val="left"/>
        <w:rPr>
          <w:sz w:val="24"/>
          <w:szCs w:val="24"/>
          <w:rtl w:val="0"/>
          <w:lang w:val="en-US"/>
        </w:rPr>
      </w:pPr>
      <w:ins w:id="44" w:date="2022-02-06T20:30:00Z" w:author="Nicola Stirling">
        <w:r>
          <w:rPr>
            <w:sz w:val="24"/>
            <w:szCs w:val="24"/>
            <w:rtl w:val="0"/>
            <w:lang w:val="en-US"/>
          </w:rPr>
          <w:t>O</w:t>
        </w:r>
      </w:ins>
      <w:ins w:id="45" w:date="2022-02-06T20:30:00Z" w:author="Nicola Stirling">
        <w:r>
          <w:rPr>
            <w:sz w:val="24"/>
            <w:szCs w:val="24"/>
            <w:rtl w:val="0"/>
            <w:lang w:val="en-US"/>
          </w:rPr>
          <w:t xml:space="preserve">n </w:t>
        </w:r>
      </w:ins>
      <w:ins w:id="46" w:date="2022-02-06T20:30:00Z" w:author="Nicola Stirling">
        <w:r>
          <w:rPr>
            <w:sz w:val="24"/>
            <w:szCs w:val="24"/>
            <w:rtl w:val="0"/>
            <w:lang w:val="en-US"/>
          </w:rPr>
          <w:t xml:space="preserve">the </w:t>
        </w:r>
      </w:ins>
      <w:ins w:id="47" w:date="2022-02-06T20:31:00Z" w:author="Nicola Stirling">
        <w:r>
          <w:rPr>
            <w:sz w:val="24"/>
            <w:szCs w:val="24"/>
            <w:rtl w:val="0"/>
            <w:lang w:val="en-US"/>
          </w:rPr>
          <w:t>player's</w:t>
        </w:r>
      </w:ins>
      <w:ins w:id="48" w:date="2022-02-06T20:30:00Z" w:author="Nicola Stirling">
        <w:r>
          <w:rPr>
            <w:sz w:val="24"/>
            <w:szCs w:val="24"/>
            <w:rtl w:val="0"/>
            <w:lang w:val="en-US"/>
          </w:rPr>
          <w:t xml:space="preserve"> turn</w:t>
        </w:r>
      </w:ins>
      <w:ins w:id="49" w:date="2022-02-06T20:31:00Z" w:author="Nicola Stirling">
        <w:r>
          <w:rPr>
            <w:sz w:val="24"/>
            <w:szCs w:val="24"/>
            <w:rtl w:val="0"/>
            <w:lang w:val="en-US"/>
          </w:rPr>
          <w:t>, the player</w:t>
        </w:r>
      </w:ins>
      <w:ins w:id="50" w:date="2022-02-06T20:30:00Z" w:author="Nicola Stirling">
        <w:r>
          <w:rPr>
            <w:sz w:val="24"/>
            <w:szCs w:val="24"/>
            <w:rtl w:val="0"/>
            <w:lang w:val="en-US"/>
          </w:rPr>
          <w:t xml:space="preserve"> can </w:t>
        </w:r>
      </w:ins>
      <w:ins w:id="51" w:date="2022-02-06T20:34:00Z" w:author="Nicola Stirling">
        <w:r>
          <w:rPr>
            <w:sz w:val="24"/>
            <w:szCs w:val="24"/>
            <w:rtl w:val="0"/>
            <w:lang w:val="en-US"/>
          </w:rPr>
          <w:t>repopulate</w:t>
        </w:r>
      </w:ins>
      <w:ins w:id="52" w:date="2022-02-06T20:30:00Z" w:author="Nicola Stirling">
        <w:r>
          <w:rPr>
            <w:sz w:val="24"/>
            <w:szCs w:val="24"/>
            <w:rtl w:val="0"/>
            <w:lang w:val="en-US"/>
          </w:rPr>
          <w:t xml:space="preserve"> </w:t>
        </w:r>
      </w:ins>
      <w:ins w:id="53" w:date="2022-02-06T20:34:00Z" w:author="Nicola Stirling">
        <w:r>
          <w:rPr>
            <w:sz w:val="24"/>
            <w:szCs w:val="24"/>
            <w:rtl w:val="0"/>
            <w:lang w:val="en-US"/>
          </w:rPr>
          <w:t>the</w:t>
        </w:r>
      </w:ins>
      <w:ins w:id="54" w:date="2022-02-06T20:30:00Z" w:author="Nicola Stirling">
        <w:r>
          <w:rPr>
            <w:sz w:val="24"/>
            <w:szCs w:val="24"/>
            <w:rtl w:val="0"/>
            <w:lang w:val="en-US"/>
          </w:rPr>
          <w:t xml:space="preserve"> f</w:t>
        </w:r>
      </w:ins>
      <w:ins w:id="55" w:date="2022-02-06T20:33:00Z" w:author="Nicola Stirling">
        <w:r>
          <w:rPr>
            <w:sz w:val="24"/>
            <w:szCs w:val="24"/>
            <w:rtl w:val="0"/>
            <w:lang w:val="en-US"/>
          </w:rPr>
          <w:t>orest</w:t>
        </w:r>
      </w:ins>
      <w:ins w:id="56" w:date="2022-02-06T20:30:00Z" w:author="Nicola Stirling">
        <w:r>
          <w:rPr>
            <w:sz w:val="24"/>
            <w:szCs w:val="24"/>
            <w:rtl w:val="0"/>
            <w:lang w:val="en-US"/>
          </w:rPr>
          <w:t xml:space="preserve"> that </w:t>
        </w:r>
      </w:ins>
      <w:ins w:id="57" w:date="2022-02-06T20:31:00Z" w:author="Nicola Stirling">
        <w:r>
          <w:rPr>
            <w:sz w:val="24"/>
            <w:szCs w:val="24"/>
            <w:rtl w:val="0"/>
            <w:lang w:val="en-US"/>
          </w:rPr>
          <w:t>they</w:t>
        </w:r>
      </w:ins>
      <w:ins w:id="58" w:date="2022-02-06T20:30:00Z" w:author="Nicola Stirling">
        <w:r>
          <w:rPr>
            <w:sz w:val="24"/>
            <w:szCs w:val="24"/>
            <w:rtl w:val="0"/>
            <w:lang w:val="en-US"/>
          </w:rPr>
          <w:t xml:space="preserve"> </w:t>
        </w:r>
      </w:ins>
      <w:ins w:id="59" w:date="2022-02-06T20:33:00Z" w:author="Nicola Stirling">
        <w:r>
          <w:rPr>
            <w:sz w:val="24"/>
            <w:szCs w:val="24"/>
            <w:rtl w:val="0"/>
            <w:lang w:val="en-US"/>
          </w:rPr>
          <w:t>o</w:t>
        </w:r>
      </w:ins>
      <w:ins w:id="60" w:date="2022-02-06T20:30:00Z" w:author="Nicola Stirling">
        <w:r>
          <w:rPr>
            <w:sz w:val="24"/>
            <w:szCs w:val="24"/>
            <w:rtl w:val="0"/>
            <w:lang w:val="en-US"/>
          </w:rPr>
          <w:t xml:space="preserve">wn even if </w:t>
        </w:r>
      </w:ins>
      <w:ins w:id="61" w:date="2022-02-06T20:31:00Z" w:author="Nicola Stirling">
        <w:r>
          <w:rPr>
            <w:sz w:val="24"/>
            <w:szCs w:val="24"/>
            <w:rtl w:val="0"/>
            <w:lang w:val="en-US"/>
          </w:rPr>
          <w:t>they are</w:t>
        </w:r>
      </w:ins>
      <w:ins w:id="62" w:date="2022-02-06T20:30:00Z" w:author="Nicola Stirling">
        <w:r>
          <w:rPr>
            <w:sz w:val="24"/>
            <w:szCs w:val="24"/>
            <w:rtl w:val="0"/>
            <w:lang w:val="en-US"/>
          </w:rPr>
          <w:t xml:space="preserve"> not positioned on that area</w:t>
        </w:r>
      </w:ins>
      <w:ins w:id="63" w:date="2022-02-06T20:31:00Z" w:author="Nicola Stirling">
        <w:r>
          <w:rPr>
            <w:sz w:val="24"/>
            <w:szCs w:val="24"/>
            <w:rtl w:val="0"/>
            <w:lang w:val="en-US"/>
          </w:rPr>
          <w:t>.</w:t>
        </w:r>
      </w:ins>
      <w:commentRangeEnd w:id="43"/>
      <w:r>
        <w:commentReference w:id="43"/>
      </w:r>
      <w:ins w:id="64" w:date="2022-02-06T20:25:00Z" w:author="Nicola Stirling">
        <w:r>
          <w:rPr>
            <w:sz w:val="24"/>
            <w:szCs w:val="24"/>
          </w:rPr>
          <w:br w:type="textWrapping"/>
        </w:r>
      </w:ins>
      <w:commentRangeStart w:id="65"/>
    </w:p>
    <w:p>
      <w:pPr>
        <w:pStyle w:val="List Paragraph"/>
        <w:numPr>
          <w:ilvl w:val="1"/>
          <w:numId w:val="2"/>
        </w:numPr>
        <w:bidi w:val="0"/>
        <w:ind w:right="0"/>
        <w:jc w:val="left"/>
        <w:rPr>
          <w:sz w:val="24"/>
          <w:szCs w:val="24"/>
          <w:rtl w:val="0"/>
          <w:lang w:val="en-US"/>
        </w:rPr>
      </w:pPr>
      <w:r>
        <w:rPr>
          <w:sz w:val="24"/>
          <w:szCs w:val="24"/>
          <w:rtl w:val="0"/>
          <w:lang w:val="en-US"/>
        </w:rPr>
        <w:t xml:space="preserve">Once a player </w:t>
      </w:r>
      <w:del w:id="66" w:date="2022-02-06T20:33:00Z" w:author="Nicola Stirling">
        <w:r>
          <w:rPr>
            <w:sz w:val="24"/>
            <w:szCs w:val="24"/>
            <w:rtl w:val="0"/>
            <w:lang w:val="en-US"/>
          </w:rPr>
          <w:delText>owns all forest squares in a given section</w:delText>
        </w:r>
      </w:del>
      <w:ins w:id="67" w:date="2022-02-06T20:33:00Z" w:author="Nicola Stirling">
        <w:r>
          <w:rPr>
            <w:sz w:val="24"/>
            <w:szCs w:val="24"/>
            <w:rtl w:val="0"/>
            <w:lang w:val="en-US"/>
          </w:rPr>
          <w:t xml:space="preserve">has made 3 </w:t>
        </w:r>
      </w:ins>
      <w:ins w:id="68" w:date="2022-02-06T20:35:00Z" w:author="Nicola Stirling">
        <w:r>
          <w:rPr>
            <w:sz w:val="24"/>
            <w:szCs w:val="24"/>
            <w:rtl w:val="0"/>
            <w:lang w:val="en-US"/>
          </w:rPr>
          <w:t>repopulations</w:t>
        </w:r>
      </w:ins>
      <w:ins w:id="69" w:date="2022-02-06T20:33:00Z" w:author="Nicola Stirling">
        <w:r>
          <w:rPr>
            <w:sz w:val="24"/>
            <w:szCs w:val="24"/>
            <w:rtl w:val="0"/>
            <w:lang w:val="en-US"/>
          </w:rPr>
          <w:t xml:space="preserve"> to their forest</w:t>
        </w:r>
      </w:ins>
      <w:r>
        <w:rPr>
          <w:sz w:val="24"/>
          <w:szCs w:val="24"/>
          <w:rtl w:val="0"/>
          <w:lang w:val="en-US"/>
        </w:rPr>
        <w:t>, they can upgrade the forest</w:t>
      </w:r>
      <w:del w:id="70" w:date="2022-02-06T20:35:00Z" w:author="Nicola Stirling">
        <w:r>
          <w:rPr>
            <w:sz w:val="24"/>
            <w:szCs w:val="24"/>
            <w:rtl w:val="0"/>
            <w:lang w:val="en-US"/>
          </w:rPr>
          <w:delText>s</w:delText>
        </w:r>
      </w:del>
      <w:r>
        <w:rPr>
          <w:sz w:val="24"/>
          <w:szCs w:val="24"/>
          <w:rtl w:val="0"/>
          <w:lang w:val="en-US"/>
        </w:rPr>
        <w:t xml:space="preserve"> therein for that square</w:t>
      </w:r>
      <w:r>
        <w:rPr>
          <w:sz w:val="24"/>
          <w:szCs w:val="24"/>
          <w:rtl w:val="0"/>
          <w:lang w:val="en-US"/>
        </w:rPr>
        <w:t>’</w:t>
      </w:r>
      <w:r>
        <w:rPr>
          <w:sz w:val="24"/>
          <w:szCs w:val="24"/>
          <w:rtl w:val="0"/>
          <w:lang w:val="en-US"/>
        </w:rPr>
        <w:t>s given mana cost.</w:t>
      </w:r>
      <w:commentRangeEnd w:id="65"/>
      <w:r>
        <w:commentReference w:id="65"/>
      </w:r>
      <w:commentRangeStart w:id="71"/>
      <w:ins w:id="72" w:date="2022-02-10T15:00:50Z" w:author="Sandra Wilton">
        <w:r>
          <w:rPr>
            <w:sz w:val="24"/>
            <w:szCs w:val="24"/>
            <w:rtl w:val="0"/>
            <w:lang w:val="en-US"/>
          </w:rPr>
          <w:t xml:space="preserve"> </w:t>
        </w:r>
      </w:ins>
      <w:commentRangeEnd w:id="71"/>
      <w:r>
        <w:commentReference w:id="71"/>
      </w:r>
    </w:p>
    <w:p>
      <w:pPr>
        <w:pStyle w:val="List Paragraph"/>
        <w:numPr>
          <w:ilvl w:val="1"/>
          <w:numId w:val="2"/>
        </w:numPr>
        <w:bidi w:val="0"/>
        <w:ind w:right="0"/>
        <w:jc w:val="left"/>
        <w:rPr>
          <w:sz w:val="24"/>
          <w:szCs w:val="24"/>
          <w:rtl w:val="0"/>
          <w:lang w:val="en-US"/>
        </w:rPr>
      </w:pPr>
      <w:r>
        <w:rPr>
          <w:sz w:val="24"/>
          <w:szCs w:val="24"/>
          <w:rtl w:val="0"/>
          <w:lang w:val="en-US"/>
        </w:rPr>
        <w:t>A player landing on a rival player</w:t>
      </w:r>
      <w:r>
        <w:rPr>
          <w:sz w:val="24"/>
          <w:szCs w:val="24"/>
          <w:rtl w:val="0"/>
          <w:lang w:val="en-US"/>
        </w:rPr>
        <w:t>’</w:t>
      </w:r>
      <w:r>
        <w:rPr>
          <w:sz w:val="24"/>
          <w:szCs w:val="24"/>
          <w:rtl w:val="0"/>
          <w:lang w:val="en-US"/>
        </w:rPr>
        <w:t xml:space="preserve">s owned forest, </w:t>
      </w:r>
      <w:commentRangeStart w:id="73"/>
      <w:r>
        <w:rPr>
          <w:sz w:val="24"/>
          <w:szCs w:val="24"/>
          <w:rtl w:val="0"/>
          <w:lang w:val="en-US"/>
        </w:rPr>
        <w:t>must pay the given mana cost to maintain the forest as they pass through</w:t>
      </w:r>
      <w:ins w:id="74" w:date="2022-02-10T15:05:42Z" w:author="Sandra Wilton">
        <w:r>
          <w:rPr>
            <w:sz w:val="24"/>
            <w:szCs w:val="24"/>
            <w:rtl w:val="0"/>
            <w:lang w:val="en-US"/>
          </w:rPr>
          <w:t xml:space="preserve"> as</w:t>
        </w:r>
      </w:ins>
      <w:commentRangeEnd w:id="73"/>
      <w:r>
        <w:commentReference w:id="73"/>
      </w:r>
      <w:ins w:id="75" w:date="2022-02-10T15:05:42Z" w:author="Sandra Wilton">
        <w:r>
          <w:rPr>
            <w:sz w:val="24"/>
            <w:szCs w:val="24"/>
            <w:rtl w:val="0"/>
            <w:lang w:val="en-US"/>
          </w:rPr>
          <w:t xml:space="preserve"> the human footprint harms the forest </w:t>
        </w:r>
      </w:ins>
      <w:commentRangeStart w:id="76"/>
      <w:r>
        <w:rPr>
          <w:sz w:val="24"/>
          <w:szCs w:val="24"/>
          <w:rtl w:val="0"/>
          <w:lang w:val="en-US"/>
        </w:rPr>
        <w:t>.</w:t>
      </w:r>
      <w:commentRangeEnd w:id="76"/>
      <w:r>
        <w:commentReference w:id="76"/>
      </w:r>
      <w:r>
        <w:rPr>
          <w:sz w:val="24"/>
          <w:szCs w:val="24"/>
          <w:rtl w:val="0"/>
          <w:lang w:val="en-US"/>
        </w:rPr>
        <w:t xml:space="preserve"> That payment varies depending on the upgrades already applied to that square. That payment goes directly to the owner of the square.</w:t>
      </w:r>
    </w:p>
    <w:p>
      <w:pPr>
        <w:pStyle w:val="List Paragraph"/>
        <w:numPr>
          <w:ilvl w:val="0"/>
          <w:numId w:val="2"/>
        </w:numPr>
        <w:bidi w:val="0"/>
        <w:ind w:right="0"/>
        <w:jc w:val="left"/>
        <w:rPr>
          <w:sz w:val="24"/>
          <w:szCs w:val="24"/>
          <w:rtl w:val="0"/>
          <w:lang w:val="en-US"/>
        </w:rPr>
      </w:pPr>
      <w:del w:id="77" w:date="2022-02-06T20:18:00Z" w:author="Nicola Stirling">
        <w:r>
          <w:rPr>
            <w:sz w:val="24"/>
            <w:szCs w:val="24"/>
            <w:u w:val="single"/>
            <w:rtl w:val="0"/>
            <w:lang w:val="en-US"/>
          </w:rPr>
          <w:delText>Sacred Alder Square</w:delText>
        </w:r>
      </w:del>
    </w:p>
    <w:p>
      <w:pPr>
        <w:pStyle w:val="List Paragraph"/>
        <w:numPr>
          <w:ilvl w:val="1"/>
          <w:numId w:val="2"/>
        </w:numPr>
        <w:bidi w:val="0"/>
        <w:ind w:right="0"/>
        <w:jc w:val="left"/>
        <w:rPr>
          <w:sz w:val="24"/>
          <w:szCs w:val="24"/>
          <w:rtl w:val="0"/>
          <w:lang w:val="en-US"/>
        </w:rPr>
      </w:pPr>
      <w:del w:id="78" w:date="2022-02-06T20:18:00Z" w:author="Nicola Stirling">
        <w:r>
          <w:rPr>
            <w:sz w:val="24"/>
            <w:szCs w:val="24"/>
            <w:rtl w:val="0"/>
            <w:lang w:val="en-US"/>
          </w:rPr>
          <w:delText>The Sacred Alder square is considered the safe resting place of the druids and as such, it is where play begins.</w:delText>
        </w:r>
      </w:del>
    </w:p>
    <w:p>
      <w:pPr>
        <w:pStyle w:val="List Paragraph"/>
        <w:numPr>
          <w:ilvl w:val="1"/>
          <w:numId w:val="2"/>
        </w:numPr>
        <w:bidi w:val="0"/>
        <w:ind w:right="0"/>
        <w:jc w:val="left"/>
        <w:rPr>
          <w:sz w:val="24"/>
          <w:szCs w:val="24"/>
          <w:rtl w:val="0"/>
          <w:lang w:val="en-US"/>
        </w:rPr>
      </w:pPr>
      <w:del w:id="79" w:date="2022-02-06T20:18:00Z" w:author="Nicola Stirling">
        <w:r>
          <w:rPr>
            <w:sz w:val="24"/>
            <w:szCs w:val="24"/>
            <w:rtl w:val="0"/>
            <w:lang w:val="en-US"/>
          </w:rPr>
          <w:delText>After every full rotation of the board, players are granted 100 mana as they pass the Sacred Alder square to symbolise them restoring their magical energy in their sanctuary.</w:delText>
        </w:r>
      </w:del>
    </w:p>
    <w:p>
      <w:pPr>
        <w:pStyle w:val="List Paragraph"/>
        <w:numPr>
          <w:ilvl w:val="1"/>
          <w:numId w:val="2"/>
        </w:numPr>
        <w:bidi w:val="0"/>
        <w:ind w:right="0"/>
        <w:jc w:val="left"/>
        <w:rPr>
          <w:sz w:val="24"/>
          <w:szCs w:val="24"/>
          <w:rtl w:val="0"/>
          <w:lang w:val="en-US"/>
        </w:rPr>
      </w:pPr>
      <w:del w:id="80" w:date="2022-02-06T20:18:00Z" w:author="Nicola Stirling">
        <w:r>
          <w:rPr>
            <w:sz w:val="24"/>
            <w:szCs w:val="24"/>
            <w:rtl w:val="0"/>
            <w:lang w:val="en-US"/>
          </w:rPr>
          <w:delText>Ending your turn on the Sacred Alder square grants a 200-mana bonus instead of the 100 mana for passing by.</w:delText>
        </w:r>
      </w:del>
    </w:p>
    <w:p>
      <w:pPr>
        <w:pStyle w:val="List Paragraph"/>
        <w:numPr>
          <w:ilvl w:val="0"/>
          <w:numId w:val="2"/>
        </w:numPr>
        <w:bidi w:val="0"/>
        <w:ind w:right="0"/>
        <w:jc w:val="left"/>
        <w:rPr>
          <w:sz w:val="24"/>
          <w:szCs w:val="24"/>
          <w:rtl w:val="0"/>
          <w:lang w:val="en-US"/>
        </w:rPr>
      </w:pPr>
      <w:del w:id="81" w:date="2022-02-06T20:18:00Z" w:author="Nicola Stirling">
        <w:r>
          <w:rPr>
            <w:sz w:val="24"/>
            <w:szCs w:val="24"/>
            <w:rtl w:val="0"/>
            <w:lang w:val="en-US"/>
          </w:rPr>
          <w:delText xml:space="preserve"> </w:delText>
        </w:r>
      </w:del>
      <w:r>
        <w:rPr>
          <w:sz w:val="24"/>
          <w:szCs w:val="24"/>
          <w:u w:val="single"/>
          <w:rtl w:val="0"/>
          <w:lang w:val="en-US"/>
        </w:rPr>
        <w:t>Wildlife Sanctuary</w:t>
      </w:r>
    </w:p>
    <w:p>
      <w:pPr>
        <w:pStyle w:val="List Paragraph"/>
        <w:numPr>
          <w:ilvl w:val="1"/>
          <w:numId w:val="2"/>
        </w:numPr>
        <w:bidi w:val="0"/>
        <w:ind w:right="0"/>
        <w:jc w:val="left"/>
        <w:rPr>
          <w:sz w:val="24"/>
          <w:szCs w:val="24"/>
          <w:rtl w:val="0"/>
          <w:lang w:val="en-US"/>
        </w:rPr>
      </w:pPr>
      <w:r>
        <w:rPr>
          <w:sz w:val="24"/>
          <w:szCs w:val="24"/>
          <w:rtl w:val="0"/>
          <w:lang w:val="en-US"/>
        </w:rPr>
        <w:t>The wildlife sanctuary represents a safe place for the druids to stop. There are no consequences for landing on this square.</w:t>
      </w:r>
    </w:p>
    <w:p>
      <w:pPr>
        <w:pStyle w:val="Body"/>
        <w:rPr>
          <w:sz w:val="24"/>
          <w:szCs w:val="24"/>
          <w:u w:val="single"/>
        </w:rPr>
      </w:pPr>
      <w:r>
        <w:rPr>
          <w:sz w:val="24"/>
          <w:szCs w:val="24"/>
          <w:u w:val="single"/>
          <w:rtl w:val="0"/>
          <w:lang w:val="en-US"/>
        </w:rPr>
        <w:t>Repopulating</w:t>
        <w:br w:type="textWrapping"/>
      </w:r>
      <w:commentRangeStart w:id="82"/>
    </w:p>
    <w:p>
      <w:pPr>
        <w:pStyle w:val="List Paragraph"/>
        <w:numPr>
          <w:ilvl w:val="0"/>
          <w:numId w:val="4"/>
        </w:numPr>
        <w:bidi w:val="0"/>
        <w:ind w:right="0"/>
        <w:jc w:val="left"/>
        <w:rPr>
          <w:sz w:val="24"/>
          <w:szCs w:val="24"/>
          <w:rtl w:val="0"/>
          <w:lang w:val="en-US"/>
        </w:rPr>
      </w:pPr>
      <w:r>
        <w:rPr>
          <w:sz w:val="24"/>
          <w:szCs w:val="24"/>
          <w:rtl w:val="0"/>
          <w:lang w:val="en-US"/>
        </w:rPr>
        <w:t>Upon landing on a desolate, unowned square, players may opt to spend mana to repopulate it with a forest. The cost of that action will be given on the square on which they have landed. This action will become increasingly expensive as players progress around the board. Once a player repopulates a square, they are considered to be that square</w:t>
      </w:r>
      <w:r>
        <w:rPr>
          <w:sz w:val="24"/>
          <w:szCs w:val="24"/>
          <w:rtl w:val="0"/>
          <w:lang w:val="en-US"/>
        </w:rPr>
        <w:t>’</w:t>
      </w:r>
      <w:r>
        <w:rPr>
          <w:sz w:val="24"/>
          <w:szCs w:val="24"/>
          <w:rtl w:val="0"/>
          <w:lang w:val="en-US"/>
        </w:rPr>
        <w:t>s owner.</w:t>
      </w:r>
      <w:commentRangeEnd w:id="82"/>
      <w:r>
        <w:commentReference w:id="82"/>
      </w:r>
    </w:p>
    <w:p>
      <w:pPr>
        <w:pStyle w:val="Body"/>
        <w:rPr>
          <w:sz w:val="24"/>
          <w:szCs w:val="24"/>
          <w:u w:val="single"/>
        </w:rPr>
      </w:pPr>
      <w:r>
        <w:rPr>
          <w:sz w:val="24"/>
          <w:szCs w:val="24"/>
          <w:u w:val="single"/>
        </w:rPr>
        <w:br w:type="textWrapping"/>
      </w:r>
      <w:commentRangeStart w:id="83"/>
    </w:p>
    <w:p>
      <w:pPr>
        <w:pStyle w:val="Body"/>
        <w:rPr>
          <w:sz w:val="24"/>
          <w:szCs w:val="24"/>
          <w:u w:val="single"/>
        </w:rPr>
      </w:pPr>
      <w:r>
        <w:rPr>
          <w:sz w:val="24"/>
          <w:szCs w:val="24"/>
          <w:u w:val="single"/>
          <w:rtl w:val="0"/>
          <w:lang w:val="en-US"/>
        </w:rPr>
        <w:t>Upgrading</w:t>
      </w:r>
      <w:commentRangeEnd w:id="83"/>
      <w:r>
        <w:commentReference w:id="83"/>
      </w:r>
    </w:p>
    <w:p>
      <w:pPr>
        <w:pStyle w:val="List Paragraph"/>
        <w:numPr>
          <w:ilvl w:val="0"/>
          <w:numId w:val="5"/>
        </w:numPr>
        <w:bidi w:val="0"/>
        <w:ind w:right="0"/>
        <w:jc w:val="left"/>
        <w:rPr>
          <w:sz w:val="24"/>
          <w:szCs w:val="24"/>
          <w:rtl w:val="0"/>
          <w:lang w:val="en-US"/>
        </w:rPr>
      </w:pPr>
      <w:r>
        <w:rPr>
          <w:sz w:val="24"/>
          <w:szCs w:val="24"/>
          <w:rtl w:val="0"/>
          <w:lang w:val="en-US"/>
        </w:rPr>
        <w:t>Only once a player owns all the squares within a group, can they begin upgrading their forests.</w:t>
      </w:r>
    </w:p>
    <w:p>
      <w:pPr>
        <w:pStyle w:val="List Paragraph"/>
        <w:numPr>
          <w:ilvl w:val="0"/>
          <w:numId w:val="5"/>
        </w:numPr>
        <w:bidi w:val="0"/>
        <w:ind w:right="0"/>
        <w:jc w:val="left"/>
        <w:rPr>
          <w:sz w:val="24"/>
          <w:szCs w:val="24"/>
          <w:rtl w:val="0"/>
          <w:lang w:val="en-US"/>
        </w:rPr>
      </w:pPr>
      <w:r>
        <w:rPr>
          <w:sz w:val="24"/>
          <w:szCs w:val="24"/>
          <w:rtl w:val="0"/>
          <w:lang w:val="en-US"/>
        </w:rPr>
        <w:t>There are 4 different upgrades which are available on every forest square. These upgrades represent the introduction of different trees into the forest.</w:t>
      </w:r>
    </w:p>
    <w:p>
      <w:pPr>
        <w:pStyle w:val="List Paragraph"/>
        <w:numPr>
          <w:ilvl w:val="0"/>
          <w:numId w:val="5"/>
        </w:numPr>
        <w:bidi w:val="0"/>
        <w:ind w:right="0"/>
        <w:jc w:val="left"/>
        <w:rPr>
          <w:sz w:val="24"/>
          <w:szCs w:val="24"/>
          <w:rtl w:val="0"/>
          <w:lang w:val="en-US"/>
        </w:rPr>
      </w:pPr>
      <w:r>
        <w:rPr>
          <w:sz w:val="24"/>
          <w:szCs w:val="24"/>
          <w:rtl w:val="0"/>
          <w:lang w:val="en-US"/>
        </w:rPr>
        <w:t>The first upgrade is Oak. For druids, oak wood represents strength and is used to solidify the foundations of the forest. This upgrade introduces a modest increase in the mana cost for rival players landing on the square</w:t>
      </w:r>
    </w:p>
    <w:p>
      <w:pPr>
        <w:pStyle w:val="List Paragraph"/>
        <w:numPr>
          <w:ilvl w:val="0"/>
          <w:numId w:val="5"/>
        </w:numPr>
        <w:bidi w:val="0"/>
        <w:ind w:right="0"/>
        <w:jc w:val="left"/>
        <w:rPr>
          <w:sz w:val="24"/>
          <w:szCs w:val="24"/>
          <w:rtl w:val="0"/>
          <w:lang w:val="en-US"/>
        </w:rPr>
      </w:pPr>
      <w:r>
        <w:rPr>
          <w:sz w:val="24"/>
          <w:szCs w:val="24"/>
          <w:rtl w:val="0"/>
          <w:lang w:val="en-US"/>
        </w:rPr>
        <w:t>The second upgrade is Birch. Birch represents the potential energy of the forest and introduces a moderate increase in the mana cost for rival players landing on the square.</w:t>
      </w:r>
    </w:p>
    <w:p>
      <w:pPr>
        <w:pStyle w:val="List Paragraph"/>
        <w:numPr>
          <w:ilvl w:val="0"/>
          <w:numId w:val="5"/>
        </w:numPr>
        <w:bidi w:val="0"/>
        <w:ind w:right="0"/>
        <w:jc w:val="left"/>
        <w:rPr>
          <w:sz w:val="24"/>
          <w:szCs w:val="24"/>
          <w:rtl w:val="0"/>
          <w:lang w:val="en-US"/>
        </w:rPr>
      </w:pPr>
      <w:r>
        <w:rPr>
          <w:sz w:val="24"/>
          <w:szCs w:val="24"/>
          <w:rtl w:val="0"/>
          <w:lang w:val="en-US"/>
        </w:rPr>
        <w:t>The third upgrade is Yew. This represents the death and rebirth of the forest and introduces another modest increase to the mana cost for rival players.</w:t>
      </w:r>
    </w:p>
    <w:p>
      <w:pPr>
        <w:pStyle w:val="List Paragraph"/>
        <w:numPr>
          <w:ilvl w:val="0"/>
          <w:numId w:val="5"/>
        </w:numPr>
        <w:bidi w:val="0"/>
        <w:ind w:right="0"/>
        <w:jc w:val="left"/>
        <w:rPr>
          <w:sz w:val="24"/>
          <w:szCs w:val="24"/>
          <w:rtl w:val="0"/>
          <w:lang w:val="en-US"/>
        </w:rPr>
      </w:pPr>
      <w:r>
        <w:rPr>
          <w:sz w:val="24"/>
          <w:szCs w:val="24"/>
          <w:rtl w:val="0"/>
          <w:lang w:val="en-US"/>
        </w:rPr>
        <w:t xml:space="preserve">The major upgrade is Ash. Ash represents life and is indicative of the new ecosystem created withing the now mature forest. </w:t>
      </w:r>
    </w:p>
    <w:p>
      <w:pPr>
        <w:pStyle w:val="List Paragraph"/>
        <w:numPr>
          <w:ilvl w:val="0"/>
          <w:numId w:val="5"/>
        </w:numPr>
        <w:bidi w:val="0"/>
        <w:ind w:right="0"/>
        <w:jc w:val="left"/>
        <w:rPr>
          <w:sz w:val="24"/>
          <w:szCs w:val="24"/>
          <w:rtl w:val="0"/>
          <w:lang w:val="en-US"/>
        </w:rPr>
      </w:pPr>
      <w:r>
        <w:rPr>
          <w:sz w:val="24"/>
          <w:szCs w:val="24"/>
          <w:rtl w:val="0"/>
          <w:lang w:val="en-US"/>
        </w:rPr>
        <w:t>Each upgrade must be purchased on each forest tile before a player can progress to the next tier of upgrades.</w:t>
      </w:r>
    </w:p>
    <w:p>
      <w:pPr>
        <w:pStyle w:val="List Paragraph"/>
        <w:numPr>
          <w:ilvl w:val="0"/>
          <w:numId w:val="5"/>
        </w:numPr>
        <w:bidi w:val="0"/>
        <w:ind w:right="0"/>
        <w:jc w:val="left"/>
        <w:rPr>
          <w:sz w:val="24"/>
          <w:szCs w:val="24"/>
          <w:rtl w:val="0"/>
          <w:lang w:val="en-US"/>
        </w:rPr>
      </w:pPr>
      <w:r>
        <w:rPr>
          <w:sz w:val="24"/>
          <w:szCs w:val="24"/>
          <w:rtl w:val="0"/>
          <w:lang w:val="en-US"/>
        </w:rPr>
        <w:t>Upgrade costs are stated on each tile and they vary, dependant on the expanse and expense of each forest.</w:t>
      </w:r>
    </w:p>
    <w:p>
      <w:pPr>
        <w:pStyle w:val="Body"/>
        <w:rPr>
          <w:sz w:val="24"/>
          <w:szCs w:val="24"/>
          <w:u w:val="single"/>
        </w:rPr>
      </w:pPr>
      <w:r>
        <w:rPr>
          <w:sz w:val="24"/>
          <w:szCs w:val="24"/>
          <w:u w:val="single"/>
          <w:rtl w:val="0"/>
          <w:lang w:val="en-US"/>
        </w:rPr>
        <w:t>Landing on an Opponent</w:t>
      </w:r>
      <w:r>
        <w:rPr>
          <w:sz w:val="24"/>
          <w:szCs w:val="24"/>
          <w:u w:val="single"/>
          <w:rtl w:val="1"/>
        </w:rPr>
        <w:t>’</w:t>
      </w:r>
      <w:r>
        <w:rPr>
          <w:sz w:val="24"/>
          <w:szCs w:val="24"/>
          <w:u w:val="single"/>
          <w:rtl w:val="0"/>
          <w:lang w:val="da-DK"/>
        </w:rPr>
        <w:t>s Forest</w:t>
      </w:r>
    </w:p>
    <w:p>
      <w:pPr>
        <w:pStyle w:val="List Paragraph"/>
        <w:numPr>
          <w:ilvl w:val="0"/>
          <w:numId w:val="7"/>
        </w:numPr>
        <w:bidi w:val="0"/>
        <w:ind w:right="0"/>
        <w:jc w:val="left"/>
        <w:rPr>
          <w:sz w:val="24"/>
          <w:szCs w:val="24"/>
          <w:rtl w:val="0"/>
          <w:lang w:val="en-US"/>
        </w:rPr>
      </w:pPr>
      <w:r>
        <w:rPr>
          <w:sz w:val="24"/>
          <w:szCs w:val="24"/>
          <w:rtl w:val="0"/>
          <w:lang w:val="en-US"/>
        </w:rPr>
        <w:t xml:space="preserve">Landing on an </w:t>
      </w:r>
      <w:r>
        <w:rPr>
          <w:sz w:val="24"/>
          <w:szCs w:val="24"/>
          <w:rtl w:val="0"/>
          <w:lang w:val="en-US"/>
        </w:rPr>
        <w:t>“</w:t>
      </w:r>
      <w:r>
        <w:rPr>
          <w:sz w:val="24"/>
          <w:szCs w:val="24"/>
          <w:rtl w:val="0"/>
          <w:lang w:val="en-US"/>
        </w:rPr>
        <w:t>owned</w:t>
      </w:r>
      <w:r>
        <w:rPr>
          <w:sz w:val="24"/>
          <w:szCs w:val="24"/>
          <w:rtl w:val="0"/>
          <w:lang w:val="en-US"/>
        </w:rPr>
        <w:t xml:space="preserve">” </w:t>
      </w:r>
      <w:r>
        <w:rPr>
          <w:sz w:val="24"/>
          <w:szCs w:val="24"/>
          <w:rtl w:val="0"/>
          <w:lang w:val="en-US"/>
        </w:rPr>
        <w:t>square results in the player having to pay a mana cost to maintain the forest as they pass through.</w:t>
      </w:r>
      <w:r>
        <w:rPr>
          <w:sz w:val="24"/>
          <w:szCs w:val="24"/>
          <w:u w:val="single"/>
        </w:rPr>
        <w:br w:type="textWrapping"/>
      </w:r>
      <w:commentRangeStart w:id="84"/>
    </w:p>
    <w:p>
      <w:pPr>
        <w:pStyle w:val="List Paragraph"/>
        <w:numPr>
          <w:ilvl w:val="0"/>
          <w:numId w:val="7"/>
        </w:numPr>
        <w:bidi w:val="0"/>
        <w:ind w:right="0"/>
        <w:jc w:val="left"/>
        <w:rPr>
          <w:sz w:val="24"/>
          <w:szCs w:val="24"/>
          <w:rtl w:val="0"/>
          <w:lang w:val="en-US"/>
        </w:rPr>
      </w:pPr>
      <w:r>
        <w:rPr>
          <w:sz w:val="24"/>
          <w:szCs w:val="24"/>
          <w:rtl w:val="0"/>
          <w:lang w:val="en-US"/>
        </w:rPr>
        <w:t>Each square has a standard mana cost for this independent of other squares within the same group.</w:t>
      </w:r>
      <w:commentRangeEnd w:id="84"/>
      <w:r>
        <w:commentReference w:id="84"/>
      </w:r>
      <w:commentRangeStart w:id="85"/>
      <w:ins w:id="86" w:date="2022-02-10T17:30:36Z" w:author="Sandra Wilton">
        <w:r>
          <w:rPr>
            <w:sz w:val="24"/>
            <w:szCs w:val="24"/>
            <w:rtl w:val="0"/>
            <w:lang w:val="en-US"/>
          </w:rPr>
          <w:t xml:space="preserve"> </w:t>
        </w:r>
      </w:ins>
      <w:commentRangeEnd w:id="85"/>
      <w:r>
        <w:commentReference w:id="85"/>
      </w:r>
    </w:p>
    <w:p>
      <w:pPr>
        <w:pStyle w:val="List Paragraph"/>
        <w:numPr>
          <w:ilvl w:val="0"/>
          <w:numId w:val="7"/>
        </w:numPr>
        <w:bidi w:val="0"/>
        <w:ind w:right="0"/>
        <w:jc w:val="left"/>
        <w:rPr>
          <w:sz w:val="24"/>
          <w:szCs w:val="24"/>
          <w:rtl w:val="0"/>
          <w:lang w:val="en-US"/>
        </w:rPr>
      </w:pPr>
      <w:r>
        <w:rPr>
          <w:sz w:val="24"/>
          <w:szCs w:val="24"/>
          <w:rtl w:val="0"/>
          <w:lang w:val="en-US"/>
        </w:rPr>
        <w:t>This mana cost increases when the player owns all the squares within a group and again with each upgrade added to the square.</w:t>
      </w:r>
    </w:p>
    <w:p>
      <w:pPr>
        <w:pStyle w:val="Body"/>
        <w:rPr>
          <w:sz w:val="24"/>
          <w:szCs w:val="24"/>
          <w:u w:val="single"/>
        </w:rPr>
      </w:pPr>
      <w:r>
        <w:rPr>
          <w:sz w:val="24"/>
          <w:szCs w:val="24"/>
          <w:u w:val="single"/>
          <w:rtl w:val="0"/>
        </w:rPr>
        <w:t>Mana Depletion</w:t>
        <w:br w:type="textWrapping"/>
      </w:r>
      <w:commentRangeStart w:id="87"/>
    </w:p>
    <w:p>
      <w:pPr>
        <w:pStyle w:val="List Paragraph"/>
        <w:numPr>
          <w:ilvl w:val="0"/>
          <w:numId w:val="9"/>
        </w:numPr>
        <w:bidi w:val="0"/>
        <w:ind w:right="0"/>
        <w:jc w:val="left"/>
        <w:rPr>
          <w:sz w:val="24"/>
          <w:szCs w:val="24"/>
          <w:rtl w:val="0"/>
          <w:lang w:val="en-US"/>
        </w:rPr>
      </w:pPr>
      <w:r>
        <w:rPr>
          <w:sz w:val="24"/>
          <w:szCs w:val="24"/>
          <w:rtl w:val="0"/>
          <w:lang w:val="en-US"/>
        </w:rPr>
        <w:t>If a player is required to pay mana to another player and cannot afford the cost, they are allowed to return their forests and upgrades for 50% of their initial value to cover the cost. This cannot be done to repopulate new squares or to upgrade existing ones.</w:t>
      </w:r>
      <w:commentRangeEnd w:id="87"/>
      <w:r>
        <w:commentReference w:id="87"/>
      </w:r>
    </w:p>
    <w:p>
      <w:pPr>
        <w:pStyle w:val="List Paragraph"/>
        <w:numPr>
          <w:ilvl w:val="0"/>
          <w:numId w:val="9"/>
        </w:numPr>
        <w:bidi w:val="0"/>
        <w:ind w:right="0"/>
        <w:jc w:val="left"/>
        <w:rPr>
          <w:sz w:val="24"/>
          <w:szCs w:val="24"/>
          <w:rtl w:val="0"/>
          <w:lang w:val="en-US"/>
        </w:rPr>
      </w:pPr>
      <w:r>
        <w:rPr>
          <w:sz w:val="24"/>
          <w:szCs w:val="24"/>
          <w:rtl w:val="0"/>
          <w:lang w:val="en-US"/>
        </w:rPr>
        <w:t>If, after returning their assets, a player still cannot afford the mana cost, their mana is depleted and they have lost the game.</w:t>
      </w:r>
    </w:p>
    <w:p>
      <w:pPr>
        <w:pStyle w:val="Body"/>
        <w:rPr>
          <w:sz w:val="24"/>
          <w:szCs w:val="24"/>
          <w:u w:val="single"/>
        </w:rPr>
      </w:pPr>
      <w:r>
        <w:rPr>
          <w:sz w:val="24"/>
          <w:szCs w:val="24"/>
          <w:u w:val="single"/>
          <w:rtl w:val="0"/>
          <w:lang w:val="en-US"/>
        </w:rPr>
        <w:t>Winning The Game</w:t>
      </w:r>
    </w:p>
    <w:p>
      <w:pPr>
        <w:pStyle w:val="List Paragraph"/>
        <w:numPr>
          <w:ilvl w:val="0"/>
          <w:numId w:val="11"/>
        </w:numPr>
        <w:bidi w:val="0"/>
        <w:ind w:right="0"/>
        <w:jc w:val="left"/>
        <w:rPr>
          <w:sz w:val="24"/>
          <w:szCs w:val="24"/>
          <w:rtl w:val="0"/>
          <w:lang w:val="en-US"/>
        </w:rPr>
      </w:pPr>
      <w:r>
        <w:rPr>
          <w:sz w:val="24"/>
          <w:szCs w:val="24"/>
          <w:rtl w:val="0"/>
          <w:lang w:val="en-US"/>
        </w:rPr>
        <w:t xml:space="preserve">The winner is the player who controls the most forests at the end of the game. In a complete game that will be the last player not to lose all their mana. </w:t>
      </w:r>
      <w:commentRangeStart w:id="88"/>
      <w:r>
        <w:rPr>
          <w:sz w:val="24"/>
          <w:szCs w:val="24"/>
          <w:rtl w:val="0"/>
          <w:lang w:val="en-US"/>
        </w:rPr>
        <w:t>However, if a game is ended early by request, the player with highest mana value of forests, upgrades and stored mana is the winner.</w:t>
      </w:r>
      <w:commentRangeEnd w:id="88"/>
      <w:r>
        <w:commentReference w:id="88"/>
      </w:r>
    </w:p>
    <w:sectPr>
      <w:headerReference w:type="default" r:id="rId4"/>
      <w:footerReference w:type="default" r:id="rId5"/>
      <w:pgSz w:w="11900" w:h="16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icola Stirling" w:date="2022-02-06T21:04:00Z">
    <w:p w14:paraId="1111FFFF">
      <w:pPr>
        <w:pStyle w:val="Default"/>
        <w:bidi w:val="0"/>
      </w:pPr>
    </w:p>
    <w:p w14:paraId="11120000">
      <w:pPr>
        <w:pStyle w:val="Default"/>
        <w:bidi w:val="0"/>
      </w:pPr>
      <w:r>
        <w:rPr>
          <w:rFonts w:cs="Arial Unicode MS" w:eastAsia="Arial Unicode MS"/>
          <w:rtl w:val="0"/>
        </w:rPr>
        <w:t xml:space="preserve">We need to get across how this falls into the Save Our Planet theme. I added in the part </w:t>
      </w:r>
      <w:r>
        <w:rPr>
          <w:rFonts w:cs="Arial Unicode MS" w:eastAsia="Arial Unicode MS" w:hint="default"/>
          <w:rtl w:val="0"/>
        </w:rPr>
        <w:t>‘</w:t>
      </w:r>
      <w:r>
        <w:rPr>
          <w:rFonts w:cs="Arial Unicode MS" w:eastAsia="Arial Unicode MS"/>
          <w:rtl w:val="0"/>
        </w:rPr>
        <w:t>in order to</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p>
  </w:comment>
  <w:comment w:id="9" w:author="Sandra Wilton" w:date="2022-02-10T14:41:47Z">
    <w:p w14:paraId="11120001">
      <w:pPr>
        <w:pStyle w:val="Default"/>
        <w:bidi w:val="0"/>
      </w:pPr>
    </w:p>
    <w:p w14:paraId="11120002">
      <w:pPr>
        <w:pStyle w:val="Default"/>
        <w:bidi w:val="0"/>
      </w:pPr>
      <w:r>
        <w:rPr>
          <w:rFonts w:cs="Arial Unicode MS" w:eastAsia="Arial Unicode MS" w:hint="default"/>
          <w:rtl w:val="0"/>
        </w:rPr>
        <w:t>“</w:t>
      </w:r>
      <w:r>
        <w:rPr>
          <w:rFonts w:cs="Arial Unicode MS" w:eastAsia="Arial Unicode MS"/>
          <w:rtl w:val="0"/>
        </w:rPr>
        <w:t>loss of wildlife.</w:t>
      </w:r>
      <w:r>
        <w:rPr>
          <w:rFonts w:cs="Arial Unicode MS" w:eastAsia="Arial Unicode MS" w:hint="default"/>
          <w:rtl w:val="0"/>
        </w:rPr>
        <w:t xml:space="preserve">” </w:t>
      </w:r>
    </w:p>
  </w:comment>
  <w:comment w:id="12" w:author="Nicola Stirling" w:date="2022-02-06T21:10:00Z">
    <w:p w14:paraId="11120003">
      <w:pPr>
        <w:pStyle w:val="Default"/>
        <w:bidi w:val="0"/>
      </w:pPr>
    </w:p>
    <w:p w14:paraId="11120004">
      <w:pPr>
        <w:pStyle w:val="Default"/>
        <w:bidi w:val="0"/>
      </w:pPr>
      <w:r>
        <w:rPr>
          <w:rFonts w:cs="Arial Unicode MS" w:eastAsia="Arial Unicode MS"/>
          <w:rtl w:val="0"/>
        </w:rPr>
        <w:t>Where could we put in about the 2-4 players and the 2 dices rolling to calculate how many squares a player can move?</w:t>
      </w:r>
    </w:p>
  </w:comment>
  <w:comment w:id="14" w:author="Nicola Stirling" w:date="2022-02-06T20:14:00Z">
    <w:p w14:paraId="11120005">
      <w:pPr>
        <w:pStyle w:val="Default"/>
        <w:bidi w:val="0"/>
      </w:pPr>
    </w:p>
    <w:p w14:paraId="11120006">
      <w:pPr>
        <w:pStyle w:val="Default"/>
        <w:bidi w:val="0"/>
      </w:pPr>
      <w:r>
        <w:rPr>
          <w:rFonts w:cs="Arial Unicode MS" w:eastAsia="Arial Unicode MS"/>
          <w:rtl w:val="0"/>
        </w:rPr>
        <w:t xml:space="preserve">Will the control the whole board? If one of our players runs out of mana and </w:t>
      </w:r>
      <w:r>
        <w:rPr>
          <w:rFonts w:cs="Arial Unicode MS" w:eastAsia="Arial Unicode MS" w:hint="default"/>
          <w:rtl w:val="0"/>
        </w:rPr>
        <w:t>‘</w:t>
      </w:r>
      <w:r>
        <w:rPr>
          <w:rFonts w:cs="Arial Unicode MS" w:eastAsia="Arial Unicode MS"/>
          <w:rtl w:val="0"/>
        </w:rPr>
        <w:t>dies</w:t>
      </w:r>
      <w:r>
        <w:rPr>
          <w:rFonts w:cs="Arial Unicode MS" w:eastAsia="Arial Unicode MS" w:hint="default"/>
          <w:rtl w:val="0"/>
        </w:rPr>
        <w:t xml:space="preserve">’ </w:t>
      </w:r>
      <w:r>
        <w:rPr>
          <w:rFonts w:cs="Arial Unicode MS" w:eastAsia="Arial Unicode MS"/>
          <w:rtl w:val="0"/>
        </w:rPr>
        <w:t>what happens their owned squares? Do they revert back to being unowned and up for grabs of the remaining players?</w:t>
      </w:r>
    </w:p>
  </w:comment>
  <w:comment w:id="15" w:author="Nicola Stirling" w:date="2022-02-06T20:18:00Z">
    <w:p w14:paraId="11120007">
      <w:pPr>
        <w:pStyle w:val="Default"/>
        <w:bidi w:val="0"/>
      </w:pPr>
    </w:p>
    <w:p w14:paraId="11120008">
      <w:pPr>
        <w:pStyle w:val="Default"/>
        <w:bidi w:val="0"/>
      </w:pPr>
      <w:r>
        <w:rPr>
          <w:rFonts w:cs="Arial Unicode MS" w:eastAsia="Arial Unicode MS"/>
          <w:rtl w:val="0"/>
        </w:rPr>
        <w:t>I moved this to the top as I thought it made more sense to begin talking about the board where the game starts.</w:t>
      </w:r>
    </w:p>
  </w:comment>
  <w:comment w:id="24" w:author="Sandra Wilton" w:date="2022-02-10T17:27:00Z">
    <w:p w14:paraId="11120009">
      <w:pPr>
        <w:pStyle w:val="Default"/>
        <w:bidi w:val="0"/>
      </w:pPr>
    </w:p>
    <w:p w14:paraId="1112000A">
      <w:pPr>
        <w:pStyle w:val="Default"/>
        <w:bidi w:val="0"/>
      </w:pPr>
      <w:r>
        <w:rPr>
          <w:rFonts w:cs="Arial Unicode MS" w:eastAsia="Arial Unicode MS"/>
          <w:rtl w:val="0"/>
        </w:rPr>
        <w:t>There are 4 types of forest on the board:</w:t>
      </w:r>
    </w:p>
    <w:p w14:paraId="1112000B">
      <w:pPr>
        <w:pStyle w:val="Default"/>
        <w:bidi w:val="0"/>
      </w:pPr>
      <w:r>
        <w:rPr>
          <w:rFonts w:cs="Arial Unicode MS" w:eastAsia="Arial Unicode MS"/>
          <w:rtl w:val="0"/>
        </w:rPr>
        <w:t xml:space="preserve"> </w:t>
      </w:r>
    </w:p>
    <w:p w14:paraId="1112000C">
      <w:pPr>
        <w:pStyle w:val="Default"/>
        <w:bidi w:val="0"/>
      </w:pPr>
      <w:r>
        <w:rPr>
          <w:rFonts w:cs="Arial Unicode MS" w:eastAsia="Arial Unicode MS"/>
          <w:rtl w:val="0"/>
        </w:rPr>
        <w:t xml:space="preserve">1. Tropical forests are the most biodiverse and hence occupy the most expensive squares. </w:t>
      </w:r>
    </w:p>
    <w:p w14:paraId="1112000D">
      <w:pPr>
        <w:pStyle w:val="Default"/>
        <w:bidi w:val="0"/>
      </w:pPr>
    </w:p>
    <w:p w14:paraId="1112000E">
      <w:pPr>
        <w:pStyle w:val="Default"/>
        <w:bidi w:val="0"/>
      </w:pPr>
      <w:r>
        <w:rPr>
          <w:rFonts w:cs="Arial Unicode MS" w:eastAsia="Arial Unicode MS"/>
          <w:rtl w:val="0"/>
        </w:rPr>
        <w:t>2. Subtropical forests.</w:t>
      </w:r>
    </w:p>
    <w:p w14:paraId="1112000F">
      <w:pPr>
        <w:pStyle w:val="Default"/>
        <w:bidi w:val="0"/>
      </w:pPr>
    </w:p>
    <w:p w14:paraId="11120010">
      <w:pPr>
        <w:pStyle w:val="Default"/>
        <w:bidi w:val="0"/>
      </w:pPr>
      <w:r>
        <w:rPr>
          <w:rFonts w:cs="Arial Unicode MS" w:eastAsia="Arial Unicode MS"/>
          <w:rtl w:val="0"/>
        </w:rPr>
        <w:t>3. Temperate forests.</w:t>
      </w:r>
    </w:p>
    <w:p w14:paraId="11120011">
      <w:pPr>
        <w:pStyle w:val="Default"/>
        <w:bidi w:val="0"/>
      </w:pPr>
    </w:p>
    <w:p w14:paraId="11120012">
      <w:pPr>
        <w:pStyle w:val="Default"/>
        <w:bidi w:val="0"/>
      </w:pPr>
      <w:r>
        <w:rPr>
          <w:rFonts w:cs="Arial Unicode MS" w:eastAsia="Arial Unicode MS"/>
          <w:rtl w:val="0"/>
        </w:rPr>
        <w:t>4. Boreal forests.</w:t>
      </w:r>
    </w:p>
  </w:comment>
  <w:comment w:id="28" w:author="Nicola Stirling" w:date="2022-02-06T20:27:00Z">
    <w:p w14:paraId="11120013">
      <w:pPr>
        <w:pStyle w:val="Default"/>
        <w:bidi w:val="0"/>
      </w:pPr>
    </w:p>
    <w:p w14:paraId="11120014">
      <w:pPr>
        <w:pStyle w:val="Default"/>
        <w:bidi w:val="0"/>
      </w:pPr>
      <w:r>
        <w:rPr>
          <w:rFonts w:cs="Arial Unicode MS" w:eastAsia="Arial Unicode MS"/>
          <w:rtl w:val="0"/>
        </w:rPr>
        <w:t>I changed this from repopulate because requirement 7 states you can</w:t>
      </w:r>
      <w:r>
        <w:rPr>
          <w:rFonts w:cs="Arial Unicode MS" w:eastAsia="Arial Unicode MS" w:hint="default"/>
          <w:rtl w:val="0"/>
        </w:rPr>
        <w:t>’</w:t>
      </w:r>
      <w:r>
        <w:rPr>
          <w:rFonts w:cs="Arial Unicode MS" w:eastAsia="Arial Unicode MS"/>
          <w:rtl w:val="0"/>
        </w:rPr>
        <w:t>t develop your field until all the squares are owned by the player. We will need to decide what happens if someone owns half the squares and a different player owns the other half. Can one buy the square off the other?</w:t>
      </w:r>
    </w:p>
  </w:comment>
  <w:comment w:id="32" w:author="Nicola Stirling" w:date="2022-02-06T20:23:00Z">
    <w:p w14:paraId="11120015">
      <w:pPr>
        <w:pStyle w:val="Default"/>
        <w:bidi w:val="0"/>
      </w:pPr>
    </w:p>
    <w:p w14:paraId="11120016">
      <w:pPr>
        <w:pStyle w:val="Default"/>
        <w:bidi w:val="0"/>
      </w:pPr>
      <w:r>
        <w:rPr>
          <w:rFonts w:cs="Arial Unicode MS" w:eastAsia="Arial Unicode MS"/>
          <w:rtl w:val="0"/>
        </w:rPr>
        <w:t>I added this comment but I think we probably need to go into detail here and list the 4 forests and how much each cost in mana points</w:t>
      </w:r>
    </w:p>
  </w:comment>
  <w:comment w:id="35" w:author="Nicola Stirling" w:date="2022-02-06T20:27:00Z">
    <w:p w14:paraId="11120017">
      <w:pPr>
        <w:pStyle w:val="Default"/>
        <w:bidi w:val="0"/>
      </w:pPr>
    </w:p>
    <w:p w14:paraId="11120018">
      <w:pPr>
        <w:pStyle w:val="Default"/>
        <w:bidi w:val="0"/>
      </w:pPr>
      <w:r>
        <w:rPr>
          <w:rFonts w:cs="Arial Unicode MS" w:eastAsia="Arial Unicode MS"/>
          <w:rtl w:val="0"/>
        </w:rPr>
        <w:t>I added this based on requirement 7. In terms of the repopulating how does that happen? Do the repopulate it by planting batches of e.g. 100 trees at a time?</w:t>
      </w:r>
    </w:p>
  </w:comment>
  <w:comment w:id="43" w:author="Nicola Stirling" w:date="2022-02-06T20:31:00Z">
    <w:p w14:paraId="11120019">
      <w:pPr>
        <w:pStyle w:val="Default"/>
        <w:bidi w:val="0"/>
      </w:pPr>
    </w:p>
    <w:p w14:paraId="1112001A">
      <w:pPr>
        <w:pStyle w:val="Default"/>
        <w:bidi w:val="0"/>
      </w:pPr>
      <w:r>
        <w:rPr>
          <w:rFonts w:cs="Arial Unicode MS" w:eastAsia="Arial Unicode MS"/>
          <w:rtl w:val="0"/>
        </w:rPr>
        <w:t>I added this based on requirement 7</w:t>
      </w:r>
    </w:p>
  </w:comment>
  <w:comment w:id="65" w:author="Nicola Stirling" w:date="2022-02-06T20:32:00Z">
    <w:p w14:paraId="1112001B">
      <w:pPr>
        <w:pStyle w:val="Default"/>
        <w:bidi w:val="0"/>
      </w:pPr>
    </w:p>
    <w:p w14:paraId="1112001C">
      <w:pPr>
        <w:pStyle w:val="Default"/>
        <w:bidi w:val="0"/>
      </w:pPr>
      <w:r>
        <w:rPr>
          <w:rFonts w:cs="Arial Unicode MS" w:eastAsia="Arial Unicode MS"/>
          <w:rtl w:val="0"/>
        </w:rPr>
        <w:t xml:space="preserve">I reworded this slightly as requirement 8 states: Three </w:t>
      </w:r>
      <w:r>
        <w:rPr>
          <w:rFonts w:cs="Arial Unicode MS" w:eastAsia="Arial Unicode MS" w:hint="default"/>
          <w:rtl w:val="0"/>
        </w:rPr>
        <w:t>‘</w:t>
      </w:r>
      <w:r>
        <w:rPr>
          <w:rFonts w:cs="Arial Unicode MS" w:eastAsia="Arial Unicode MS"/>
          <w:rtl w:val="0"/>
        </w:rPr>
        <w:t>developments</w:t>
      </w:r>
      <w:r>
        <w:rPr>
          <w:rFonts w:cs="Arial Unicode MS" w:eastAsia="Arial Unicode MS" w:hint="default"/>
          <w:rtl w:val="0"/>
        </w:rPr>
        <w:t xml:space="preserve">’ </w:t>
      </w:r>
      <w:r>
        <w:rPr>
          <w:rFonts w:cs="Arial Unicode MS" w:eastAsia="Arial Unicode MS"/>
          <w:rtl w:val="0"/>
        </w:rPr>
        <w:t xml:space="preserve">are needed before you can establish (and pay for, or otherwise </w:t>
      </w:r>
      <w:r>
        <w:rPr>
          <w:rFonts w:cs="Arial Unicode MS" w:eastAsia="Arial Unicode MS" w:hint="default"/>
          <w:rtl w:val="0"/>
        </w:rPr>
        <w:t>‘</w:t>
      </w:r>
      <w:r>
        <w:rPr>
          <w:rFonts w:cs="Arial Unicode MS" w:eastAsia="Arial Unicode MS"/>
          <w:rtl w:val="0"/>
        </w:rPr>
        <w:t>resource</w:t>
      </w:r>
      <w:r>
        <w:rPr>
          <w:rFonts w:cs="Arial Unicode MS" w:eastAsia="Arial Unicode MS" w:hint="default"/>
          <w:rtl w:val="0"/>
        </w:rPr>
        <w:t>’</w:t>
      </w:r>
      <w:r>
        <w:rPr>
          <w:rFonts w:cs="Arial Unicode MS" w:eastAsia="Arial Unicode MS"/>
          <w:rtl w:val="0"/>
        </w:rPr>
        <w:t xml:space="preserve">) the equivalent of a </w:t>
      </w:r>
      <w:r>
        <w:rPr>
          <w:rFonts w:cs="Arial Unicode MS" w:eastAsia="Arial Unicode MS" w:hint="default"/>
          <w:rtl w:val="0"/>
        </w:rPr>
        <w:t>‘</w:t>
      </w:r>
      <w:r>
        <w:rPr>
          <w:rFonts w:cs="Arial Unicode MS" w:eastAsia="Arial Unicode MS"/>
          <w:rtl w:val="0"/>
        </w:rPr>
        <w:t>major development</w:t>
      </w:r>
      <w:r>
        <w:rPr>
          <w:rFonts w:cs="Arial Unicode MS" w:eastAsia="Arial Unicode MS" w:hint="default"/>
          <w:rtl w:val="0"/>
        </w:rPr>
        <w:t xml:space="preserve">’ </w:t>
      </w:r>
      <w:r>
        <w:rPr>
          <w:rFonts w:cs="Arial Unicode MS" w:eastAsia="Arial Unicode MS"/>
          <w:rtl w:val="0"/>
        </w:rPr>
        <w:t>(again, you decide what this represents and what it costs).</w:t>
      </w:r>
    </w:p>
  </w:comment>
  <w:comment w:id="71" w:author="Sandra Wilton" w:date="2022-02-10T15:00:52Z">
    <w:p w14:paraId="1112001D">
      <w:pPr>
        <w:pStyle w:val="Default"/>
        <w:bidi w:val="0"/>
      </w:pPr>
    </w:p>
    <w:p w14:paraId="1112001E">
      <w:pPr>
        <w:pStyle w:val="Default"/>
        <w:bidi w:val="0"/>
      </w:pPr>
      <w:r>
        <w:rPr>
          <w:rFonts w:cs="Arial Unicode MS" w:eastAsia="Arial Unicode MS"/>
          <w:rtl w:val="0"/>
        </w:rPr>
        <w:t>Do you need to repopulate evenly across the forest squares?</w:t>
      </w:r>
    </w:p>
    <w:p w14:paraId="1112001F">
      <w:pPr>
        <w:pStyle w:val="Default"/>
        <w:bidi w:val="0"/>
      </w:pPr>
    </w:p>
  </w:comment>
  <w:comment w:id="73" w:author="Sandra Wilton" w:date="2022-02-10T15:03:19Z">
    <w:p w14:paraId="11120020">
      <w:pPr>
        <w:pStyle w:val="Default"/>
      </w:pPr>
    </w:p>
  </w:comment>
  <w:comment w:id="76" w:author="Sandra Wilton" w:date="2022-02-10T15:04:19Z">
    <w:p w14:paraId="11120021">
      <w:pPr>
        <w:pStyle w:val="Default"/>
        <w:bidi w:val="0"/>
      </w:pPr>
    </w:p>
    <w:p w14:paraId="11120022">
      <w:pPr>
        <w:pStyle w:val="Default"/>
        <w:bidi w:val="0"/>
      </w:pPr>
      <w:r>
        <w:rPr>
          <w:rFonts w:cs="Arial Unicode MS" w:eastAsia="Arial Unicode MS"/>
          <w:rtl w:val="0"/>
        </w:rPr>
        <w:t xml:space="preserve">Added </w:t>
      </w:r>
      <w:r>
        <w:rPr>
          <w:rFonts w:cs="Arial Unicode MS" w:eastAsia="Arial Unicode MS" w:hint="default"/>
          <w:rtl w:val="0"/>
        </w:rPr>
        <w:t>“</w:t>
      </w:r>
      <w:r>
        <w:rPr>
          <w:rFonts w:cs="Arial Unicode MS" w:eastAsia="Arial Unicode MS"/>
          <w:rtl w:val="0"/>
        </w:rPr>
        <w:t>as the human footprint harms the forest</w:t>
      </w:r>
      <w:r>
        <w:rPr>
          <w:rFonts w:cs="Arial Unicode MS" w:eastAsia="Arial Unicode MS" w:hint="default"/>
          <w:rtl w:val="0"/>
        </w:rPr>
        <w:t>”</w:t>
      </w:r>
      <w:r>
        <w:rPr>
          <w:rFonts w:cs="Arial Unicode MS" w:eastAsia="Arial Unicode MS"/>
          <w:rtl w:val="0"/>
        </w:rPr>
        <w:t>. Not happy with the wording but I was thinking that as human presence harms it, they need to help keep it healthy.</w:t>
      </w:r>
    </w:p>
  </w:comment>
  <w:comment w:id="82" w:author="Nicola Stirling" w:date="2022-02-06T20:36:00Z">
    <w:p w14:paraId="11120023">
      <w:pPr>
        <w:pStyle w:val="Default"/>
        <w:bidi w:val="0"/>
      </w:pPr>
    </w:p>
    <w:p w14:paraId="11120024">
      <w:pPr>
        <w:pStyle w:val="Default"/>
        <w:bidi w:val="0"/>
      </w:pPr>
      <w:r>
        <w:rPr>
          <w:rFonts w:cs="Arial Unicode MS" w:eastAsia="Arial Unicode MS"/>
          <w:rtl w:val="0"/>
        </w:rPr>
        <w:t>Let</w:t>
      </w:r>
      <w:r>
        <w:rPr>
          <w:rFonts w:cs="Arial Unicode MS" w:eastAsia="Arial Unicode MS" w:hint="default"/>
          <w:rtl w:val="0"/>
        </w:rPr>
        <w:t>’</w:t>
      </w:r>
      <w:r>
        <w:rPr>
          <w:rFonts w:cs="Arial Unicode MS" w:eastAsia="Arial Unicode MS"/>
          <w:rtl w:val="0"/>
        </w:rPr>
        <w:t>s discuss this one, is it about requirement 8 where we can decided up much it costs to do the developments?</w:t>
      </w:r>
    </w:p>
  </w:comment>
  <w:comment w:id="83" w:author="Nicola Stirling" w:date="2022-02-06T20:45:00Z">
    <w:p w14:paraId="11120025">
      <w:pPr>
        <w:pStyle w:val="Default"/>
        <w:bidi w:val="0"/>
      </w:pPr>
    </w:p>
    <w:p w14:paraId="11120026">
      <w:pPr>
        <w:pStyle w:val="Default"/>
        <w:bidi w:val="0"/>
      </w:pPr>
      <w:r>
        <w:rPr>
          <w:rFonts w:cs="Arial Unicode MS" w:eastAsia="Arial Unicode MS"/>
          <w:rtl w:val="0"/>
        </w:rPr>
        <w:t>I like this ides but based on requirement 7  &amp; 8 I don</w:t>
      </w:r>
      <w:r>
        <w:rPr>
          <w:rFonts w:cs="Arial Unicode MS" w:eastAsia="Arial Unicode MS" w:hint="default"/>
          <w:rtl w:val="0"/>
        </w:rPr>
        <w:t>’</w:t>
      </w:r>
      <w:r>
        <w:rPr>
          <w:rFonts w:cs="Arial Unicode MS" w:eastAsia="Arial Unicode MS"/>
          <w:rtl w:val="0"/>
        </w:rPr>
        <w:t>t think this is correct. Also will 4 upgrades be deviating from the specification as it just mentioned that you had either development or major development? I think we maybe should stick to having 1 variation of upgrade and we could maybe use the different trees to name our forests instead, like the oak forest, birch forest, yew forest and Ash forest and charge the manna based on how amazing the tree is? Then maybe the major development / upgrade could be repopulating your forest with wildlife once the trees are established?</w:t>
      </w:r>
    </w:p>
    <w:p w14:paraId="11120027">
      <w:pPr>
        <w:pStyle w:val="Default"/>
        <w:bidi w:val="0"/>
      </w:pPr>
    </w:p>
    <w:p w14:paraId="11120028">
      <w:pPr>
        <w:pStyle w:val="Default"/>
        <w:bidi w:val="0"/>
      </w:pPr>
      <w:r>
        <w:rPr>
          <w:rFonts w:cs="Arial Unicode MS" w:eastAsia="Arial Unicode MS"/>
          <w:rtl w:val="0"/>
        </w:rPr>
        <w:t>Also is it too magical and not really in the theme of save our planet as the type of trees are representing the druids rather than representing anything about saving the planet?</w:t>
      </w:r>
    </w:p>
  </w:comment>
  <w:comment w:id="84" w:author="Nicola Stirling" w:date="2022-02-06T20:51:00Z">
    <w:p w14:paraId="11120029">
      <w:pPr>
        <w:pStyle w:val="Default"/>
        <w:bidi w:val="0"/>
      </w:pPr>
    </w:p>
    <w:p w14:paraId="1112002A">
      <w:pPr>
        <w:pStyle w:val="Default"/>
        <w:bidi w:val="0"/>
      </w:pPr>
      <w:r>
        <w:rPr>
          <w:rFonts w:cs="Arial Unicode MS" w:eastAsia="Arial Unicode MS"/>
          <w:rtl w:val="0"/>
        </w:rPr>
        <w:t>What does this mean?</w:t>
      </w:r>
    </w:p>
  </w:comment>
  <w:comment w:id="85" w:author="Sandra Wilton" w:date="2022-02-10T17:30:40Z">
    <w:p w14:paraId="1112002B">
      <w:pPr>
        <w:pStyle w:val="Default"/>
        <w:bidi w:val="0"/>
      </w:pPr>
    </w:p>
    <w:p w14:paraId="1112002C">
      <w:pPr>
        <w:pStyle w:val="Default"/>
        <w:bidi w:val="0"/>
      </w:pPr>
      <w:r>
        <w:rPr>
          <w:rFonts w:cs="Arial Unicode MS" w:eastAsia="Arial Unicode MS"/>
          <w:rtl w:val="0"/>
        </w:rPr>
        <w:t>I think Dave means that each forest has a fixed price. So the Amazon Rainforest may cost , for example, 450mana and a smaller temperate forest may cost 50mana.</w:t>
      </w:r>
    </w:p>
    <w:p w14:paraId="1112002D">
      <w:pPr>
        <w:pStyle w:val="Default"/>
        <w:bidi w:val="0"/>
      </w:pPr>
    </w:p>
  </w:comment>
  <w:comment w:id="87" w:author="Nicola Stirling" w:date="2022-02-06T20:53:00Z">
    <w:p w14:paraId="1112002E">
      <w:pPr>
        <w:pStyle w:val="Default"/>
        <w:bidi w:val="0"/>
      </w:pPr>
    </w:p>
    <w:p w14:paraId="1112002F">
      <w:pPr>
        <w:pStyle w:val="Default"/>
        <w:bidi w:val="0"/>
      </w:pPr>
      <w:r>
        <w:rPr>
          <w:rFonts w:cs="Arial Unicode MS" w:eastAsia="Arial Unicode MS"/>
          <w:rtl w:val="0"/>
        </w:rPr>
        <w:t>Great idea but will this get complicated also is it a bit against the requirements as no. 10 specifically states there is no need to convert development to an equivalent value in your units.</w:t>
      </w:r>
    </w:p>
  </w:comment>
  <w:comment w:id="88" w:author="Nicola Stirling" w:date="2022-02-06T20:55:00Z">
    <w:p w14:paraId="11120030">
      <w:pPr>
        <w:pStyle w:val="Default"/>
        <w:bidi w:val="0"/>
      </w:pPr>
    </w:p>
    <w:p w14:paraId="11120031">
      <w:pPr>
        <w:pStyle w:val="Default"/>
        <w:bidi w:val="0"/>
      </w:pPr>
      <w:r>
        <w:rPr>
          <w:rFonts w:cs="Arial Unicode MS" w:eastAsia="Arial Unicode MS"/>
          <w:rtl w:val="0"/>
        </w:rPr>
        <w:t>Going back to requirement 10 should we be avoiding converting the forests to a mana value and just leave it as the person with the highest mana balance at the end?</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720"/>
        </w:tabs>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324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4680"/>
        </w:tabs>
        <w:ind w:left="43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540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6840"/>
        </w:tabs>
        <w:ind w:left="648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7560"/>
        </w:tabs>
        <w:ind w:left="72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8280"/>
        </w:tabs>
        <w:ind w:left="79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43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3240" w:hanging="7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960" w:hanging="7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4680" w:hanging="7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5400" w:hanging="7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6120" w:hanging="7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840" w:hanging="7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7560" w:hanging="7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8280" w:hanging="7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